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default"/>
        </w:rPr>
      </w:pPr>
      <w:r>
        <w:rPr>
          <w:rFonts w:hint="default"/>
        </w:rPr>
        <w:t>#V3.30</w:t>
      </w:r>
    </w:p>
    <w:p>
      <w:pPr>
        <w:pStyle w:val="5"/>
        <w:rPr>
          <w:rFonts w:hint="default"/>
        </w:rPr>
      </w:pPr>
      <w:r>
        <w:rPr>
          <w:rFonts w:hint="default"/>
        </w:rPr>
        <w:t>#C data file created using the SS_writedat function in the R package r4ss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#C should work with SS version: </w:t>
      </w:r>
    </w:p>
    <w:p>
      <w:pPr>
        <w:pStyle w:val="5"/>
        <w:rPr>
          <w:rFonts w:hint="default"/>
        </w:rPr>
      </w:pPr>
      <w:r>
        <w:rPr>
          <w:rFonts w:hint="default"/>
        </w:rPr>
        <w:t>#C file write time: 2021-05-25 20:06:11</w:t>
      </w:r>
    </w:p>
    <w:p>
      <w:pPr>
        <w:pStyle w:val="5"/>
        <w:rPr>
          <w:rFonts w:hint="default"/>
        </w:rPr>
      </w:pPr>
      <w:r>
        <w:rPr>
          <w:rFonts w:hint="default"/>
        </w:rPr>
        <w:t>#</w:t>
      </w:r>
    </w:p>
    <w:p>
      <w:pPr>
        <w:pStyle w:val="5"/>
        <w:rPr>
          <w:rFonts w:hint="default"/>
        </w:rPr>
      </w:pPr>
      <w:r>
        <w:rPr>
          <w:rFonts w:hint="default"/>
        </w:rPr>
        <w:t>1978 #_styr</w:t>
      </w:r>
    </w:p>
    <w:p>
      <w:pPr>
        <w:pStyle w:val="5"/>
        <w:rPr>
          <w:rFonts w:hint="default"/>
        </w:rPr>
      </w:pPr>
      <w:r>
        <w:rPr>
          <w:rFonts w:hint="default"/>
        </w:rPr>
        <w:t>2020 #_endyr</w:t>
      </w:r>
    </w:p>
    <w:p>
      <w:pPr>
        <w:pStyle w:val="5"/>
        <w:rPr>
          <w:rFonts w:hint="default"/>
        </w:rPr>
      </w:pPr>
      <w:r>
        <w:rPr>
          <w:rFonts w:hint="default"/>
        </w:rPr>
        <w:t>1 #_nseas</w:t>
      </w:r>
    </w:p>
    <w:p>
      <w:pPr>
        <w:pStyle w:val="5"/>
        <w:rPr>
          <w:rFonts w:hint="default"/>
        </w:rPr>
      </w:pPr>
      <w:r>
        <w:rPr>
          <w:rFonts w:hint="default"/>
        </w:rPr>
        <w:t>12 #_months_per_seas</w:t>
      </w:r>
    </w:p>
    <w:p>
      <w:pPr>
        <w:pStyle w:val="5"/>
        <w:rPr>
          <w:rFonts w:hint="default"/>
        </w:rPr>
      </w:pPr>
      <w:r>
        <w:rPr>
          <w:rFonts w:hint="default"/>
        </w:rPr>
        <w:t>2 #_Nsubseasons</w:t>
      </w:r>
    </w:p>
    <w:p>
      <w:pPr>
        <w:pStyle w:val="5"/>
        <w:rPr>
          <w:rFonts w:hint="default"/>
        </w:rPr>
      </w:pPr>
      <w:r>
        <w:rPr>
          <w:rFonts w:hint="default"/>
        </w:rPr>
        <w:t>1 #_spawn_month</w:t>
      </w:r>
    </w:p>
    <w:p>
      <w:pPr>
        <w:pStyle w:val="5"/>
        <w:rPr>
          <w:rFonts w:hint="default"/>
        </w:rPr>
      </w:pPr>
      <w:r>
        <w:rPr>
          <w:rFonts w:hint="default"/>
        </w:rPr>
        <w:t>1 #_Ngenders</w:t>
      </w:r>
    </w:p>
    <w:p>
      <w:pPr>
        <w:pStyle w:val="5"/>
        <w:rPr>
          <w:rFonts w:hint="default"/>
        </w:rPr>
      </w:pPr>
      <w:r>
        <w:rPr>
          <w:rFonts w:hint="default"/>
        </w:rPr>
        <w:t>6 #_Nages</w:t>
      </w:r>
    </w:p>
    <w:p>
      <w:pPr>
        <w:pStyle w:val="5"/>
        <w:rPr>
          <w:rFonts w:hint="default"/>
        </w:rPr>
      </w:pPr>
      <w:r>
        <w:rPr>
          <w:rFonts w:hint="default"/>
        </w:rPr>
        <w:t>1 #_N_areas</w:t>
      </w:r>
    </w:p>
    <w:p>
      <w:pPr>
        <w:pStyle w:val="5"/>
        <w:rPr>
          <w:rFonts w:hint="default"/>
        </w:rPr>
      </w:pPr>
      <w:ins w:id="0" w:author="LW" w:date="2021-09-25T12:21:39Z">
        <w:commentRangeStart w:id="0"/>
        <w:r>
          <w:rPr>
            <w:rFonts w:hint="default"/>
          </w:rPr>
          <w:t xml:space="preserve">4 </w:t>
        </w:r>
      </w:ins>
      <w:r>
        <w:rPr>
          <w:rFonts w:hint="default"/>
        </w:rPr>
        <w:t>#_Nfleets</w:t>
      </w:r>
      <w:commentRangeEnd w:id="0"/>
      <w:r>
        <w:commentReference w:id="0"/>
      </w:r>
    </w:p>
    <w:p>
      <w:pPr>
        <w:pStyle w:val="5"/>
        <w:rPr>
          <w:rFonts w:hint="default"/>
        </w:rPr>
      </w:pPr>
      <w:r>
        <w:rPr>
          <w:rFonts w:hint="default"/>
        </w:rPr>
        <w:t>#_fleetinfo</w:t>
      </w:r>
    </w:p>
    <w:p>
      <w:pPr>
        <w:pStyle w:val="5"/>
        <w:rPr>
          <w:rFonts w:hint="default"/>
        </w:rPr>
      </w:pPr>
      <w:r>
        <w:rPr>
          <w:rFonts w:hint="default"/>
        </w:rPr>
        <w:t>#_type</w:t>
      </w:r>
      <w:r>
        <w:rPr>
          <w:rFonts w:hint="default"/>
        </w:rPr>
        <w:tab/>
      </w:r>
      <w:r>
        <w:rPr>
          <w:rFonts w:hint="default"/>
        </w:rPr>
        <w:t>surveytiming</w:t>
      </w:r>
      <w:r>
        <w:rPr>
          <w:rFonts w:hint="default"/>
        </w:rPr>
        <w:tab/>
      </w:r>
      <w:r>
        <w:rPr>
          <w:rFonts w:hint="default"/>
        </w:rPr>
        <w:t>area</w:t>
      </w:r>
      <w:r>
        <w:rPr>
          <w:rFonts w:hint="default"/>
        </w:rPr>
        <w:tab/>
      </w:r>
      <w:r>
        <w:rPr>
          <w:rFonts w:hint="default"/>
        </w:rPr>
        <w:t>units</w:t>
      </w:r>
      <w:r>
        <w:rPr>
          <w:rFonts w:hint="default"/>
        </w:rPr>
        <w:tab/>
      </w:r>
      <w:r>
        <w:rPr>
          <w:rFonts w:hint="default"/>
        </w:rPr>
        <w:t>need_catch_mult</w:t>
      </w:r>
      <w:r>
        <w:rPr>
          <w:rFonts w:hint="default"/>
        </w:rPr>
        <w:tab/>
      </w:r>
      <w:r>
        <w:rPr>
          <w:rFonts w:hint="default"/>
        </w:rPr>
        <w:t>fleetname</w:t>
      </w:r>
    </w:p>
    <w:p>
      <w:pPr>
        <w:pStyle w:val="5"/>
        <w:rPr>
          <w:rFonts w:hint="default"/>
        </w:rPr>
      </w:pP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-1.00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 xml:space="preserve">purse_seine    </w:t>
      </w:r>
      <w:r>
        <w:rPr>
          <w:rFonts w:hint="default"/>
        </w:rPr>
        <w:tab/>
      </w:r>
      <w:r>
        <w:rPr>
          <w:rFonts w:hint="default"/>
        </w:rPr>
        <w:t>#_1</w:t>
      </w:r>
    </w:p>
    <w:p>
      <w:pPr>
        <w:pStyle w:val="5"/>
        <w:rPr>
          <w:rFonts w:hint="default"/>
        </w:rPr>
      </w:pPr>
      <w:r>
        <w:rPr>
          <w:rFonts w:hint="default"/>
        </w:rPr>
        <w:t>3</w:t>
      </w:r>
      <w:r>
        <w:rPr>
          <w:rFonts w:hint="default"/>
        </w:rPr>
        <w:tab/>
      </w:r>
      <w:r>
        <w:rPr>
          <w:rFonts w:hint="default"/>
        </w:rPr>
        <w:t xml:space="preserve"> 0.25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2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Acoustic_survey</w:t>
      </w:r>
      <w:r>
        <w:rPr>
          <w:rFonts w:hint="default"/>
        </w:rPr>
        <w:tab/>
      </w:r>
      <w:r>
        <w:rPr>
          <w:rFonts w:hint="default"/>
        </w:rPr>
        <w:t>#_2</w:t>
      </w:r>
    </w:p>
    <w:p>
      <w:pPr>
        <w:pStyle w:val="5"/>
        <w:rPr>
          <w:rFonts w:hint="default"/>
        </w:rPr>
      </w:pPr>
      <w:r>
        <w:rPr>
          <w:rFonts w:hint="default"/>
        </w:rPr>
        <w:t>3</w:t>
      </w:r>
      <w:r>
        <w:rPr>
          <w:rFonts w:hint="default"/>
        </w:rPr>
        <w:tab/>
      </w:r>
      <w:r>
        <w:rPr>
          <w:rFonts w:hint="default"/>
        </w:rPr>
        <w:t xml:space="preserve"> 1.00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2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 xml:space="preserve">DEPM_survey    </w:t>
      </w:r>
      <w:r>
        <w:rPr>
          <w:rFonts w:hint="default"/>
        </w:rPr>
        <w:tab/>
      </w:r>
      <w:r>
        <w:rPr>
          <w:rFonts w:hint="default"/>
        </w:rPr>
        <w:t>#_3</w:t>
      </w:r>
    </w:p>
    <w:p>
      <w:pPr>
        <w:pStyle w:val="5"/>
        <w:rPr>
          <w:rFonts w:hint="default"/>
        </w:rPr>
      </w:pPr>
      <w:ins w:id="1" w:author="LW" w:date="2021-09-25T12:21:39Z">
        <w:commentRangeStart w:id="1"/>
        <w:r>
          <w:rPr>
            <w:rFonts w:hint="default"/>
          </w:rPr>
          <w:t>3    0.83   1   2    0   Rec_survey      #_4</w:t>
        </w:r>
        <w:commentRangeEnd w:id="1"/>
      </w:ins>
      <w:r>
        <w:commentReference w:id="1"/>
      </w:r>
    </w:p>
    <w:p>
      <w:pPr>
        <w:pStyle w:val="5"/>
        <w:rPr>
          <w:rFonts w:hint="default"/>
        </w:rPr>
      </w:pPr>
      <w:r>
        <w:rPr>
          <w:rFonts w:hint="default"/>
        </w:rPr>
        <w:t>#_Catch data</w:t>
      </w:r>
    </w:p>
    <w:p>
      <w:pPr>
        <w:pStyle w:val="5"/>
        <w:rPr>
          <w:rFonts w:hint="default"/>
        </w:rPr>
      </w:pPr>
      <w:r>
        <w:rPr>
          <w:rFonts w:hint="default"/>
        </w:rPr>
        <w:t>#_year</w:t>
      </w:r>
      <w:r>
        <w:rPr>
          <w:rFonts w:hint="default"/>
        </w:rPr>
        <w:tab/>
      </w:r>
      <w:r>
        <w:rPr>
          <w:rFonts w:hint="default"/>
        </w:rPr>
        <w:t>season</w:t>
      </w:r>
      <w:r>
        <w:rPr>
          <w:rFonts w:hint="default"/>
        </w:rPr>
        <w:tab/>
      </w:r>
      <w:r>
        <w:rPr>
          <w:rFonts w:hint="default"/>
        </w:rPr>
        <w:t>fleet</w:t>
      </w:r>
      <w:r>
        <w:rPr>
          <w:rFonts w:hint="default"/>
        </w:rPr>
        <w:tab/>
      </w:r>
      <w:r>
        <w:rPr>
          <w:rFonts w:hint="default"/>
        </w:rPr>
        <w:t>catch</w:t>
      </w:r>
      <w:r>
        <w:rPr>
          <w:rFonts w:hint="default"/>
        </w:rPr>
        <w:tab/>
      </w:r>
      <w:r>
        <w:rPr>
          <w:rFonts w:hint="default"/>
        </w:rPr>
        <w:t>catch_se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-999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135000</w:t>
      </w:r>
      <w:r>
        <w:rPr>
          <w:rFonts w:hint="default"/>
        </w:rPr>
        <w:tab/>
      </w:r>
      <w:r>
        <w:rPr>
          <w:rFonts w:hint="default"/>
        </w:rPr>
        <w:t>0.05</w:t>
      </w:r>
      <w:r>
        <w:rPr>
          <w:rFonts w:hint="default"/>
        </w:rPr>
        <w:tab/>
      </w:r>
      <w:r>
        <w:rPr>
          <w:rFonts w:hint="default"/>
        </w:rPr>
        <w:t xml:space="preserve">#_1 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1978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145609</w:t>
      </w:r>
      <w:r>
        <w:rPr>
          <w:rFonts w:hint="default"/>
        </w:rPr>
        <w:tab/>
      </w:r>
      <w:r>
        <w:rPr>
          <w:rFonts w:hint="default"/>
        </w:rPr>
        <w:t>0.05</w:t>
      </w:r>
      <w:r>
        <w:rPr>
          <w:rFonts w:hint="default"/>
        </w:rPr>
        <w:tab/>
      </w:r>
      <w:r>
        <w:rPr>
          <w:rFonts w:hint="default"/>
        </w:rPr>
        <w:t xml:space="preserve">#_2 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1979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157241</w:t>
      </w:r>
      <w:r>
        <w:rPr>
          <w:rFonts w:hint="default"/>
        </w:rPr>
        <w:tab/>
      </w:r>
      <w:r>
        <w:rPr>
          <w:rFonts w:hint="default"/>
        </w:rPr>
        <w:t>0.05</w:t>
      </w:r>
      <w:r>
        <w:rPr>
          <w:rFonts w:hint="default"/>
        </w:rPr>
        <w:tab/>
      </w:r>
      <w:r>
        <w:rPr>
          <w:rFonts w:hint="default"/>
        </w:rPr>
        <w:t xml:space="preserve">#_3 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1980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194802</w:t>
      </w:r>
      <w:r>
        <w:rPr>
          <w:rFonts w:hint="default"/>
        </w:rPr>
        <w:tab/>
      </w:r>
      <w:r>
        <w:rPr>
          <w:rFonts w:hint="default"/>
        </w:rPr>
        <w:t>0.05</w:t>
      </w:r>
      <w:r>
        <w:rPr>
          <w:rFonts w:hint="default"/>
        </w:rPr>
        <w:tab/>
      </w:r>
      <w:r>
        <w:rPr>
          <w:rFonts w:hint="default"/>
        </w:rPr>
        <w:t xml:space="preserve">#_4 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1981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216517</w:t>
      </w:r>
      <w:r>
        <w:rPr>
          <w:rFonts w:hint="default"/>
        </w:rPr>
        <w:tab/>
      </w:r>
      <w:r>
        <w:rPr>
          <w:rFonts w:hint="default"/>
        </w:rPr>
        <w:t>0.05</w:t>
      </w:r>
      <w:r>
        <w:rPr>
          <w:rFonts w:hint="default"/>
        </w:rPr>
        <w:tab/>
      </w:r>
      <w:r>
        <w:rPr>
          <w:rFonts w:hint="default"/>
        </w:rPr>
        <w:t xml:space="preserve">#_5 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1982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206946</w:t>
      </w:r>
      <w:r>
        <w:rPr>
          <w:rFonts w:hint="default"/>
        </w:rPr>
        <w:tab/>
      </w:r>
      <w:r>
        <w:rPr>
          <w:rFonts w:hint="default"/>
        </w:rPr>
        <w:t>0.05</w:t>
      </w:r>
      <w:r>
        <w:rPr>
          <w:rFonts w:hint="default"/>
        </w:rPr>
        <w:tab/>
      </w:r>
      <w:r>
        <w:rPr>
          <w:rFonts w:hint="default"/>
        </w:rPr>
        <w:t xml:space="preserve">#_6 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1983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183837</w:t>
      </w:r>
      <w:r>
        <w:rPr>
          <w:rFonts w:hint="default"/>
        </w:rPr>
        <w:tab/>
      </w:r>
      <w:r>
        <w:rPr>
          <w:rFonts w:hint="default"/>
        </w:rPr>
        <w:t>0.05</w:t>
      </w:r>
      <w:r>
        <w:rPr>
          <w:rFonts w:hint="default"/>
        </w:rPr>
        <w:tab/>
      </w:r>
      <w:r>
        <w:rPr>
          <w:rFonts w:hint="default"/>
        </w:rPr>
        <w:t xml:space="preserve">#_7 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1984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206005</w:t>
      </w:r>
      <w:r>
        <w:rPr>
          <w:rFonts w:hint="default"/>
        </w:rPr>
        <w:tab/>
      </w:r>
      <w:r>
        <w:rPr>
          <w:rFonts w:hint="default"/>
        </w:rPr>
        <w:t>0.05</w:t>
      </w:r>
      <w:r>
        <w:rPr>
          <w:rFonts w:hint="default"/>
        </w:rPr>
        <w:tab/>
      </w:r>
      <w:r>
        <w:rPr>
          <w:rFonts w:hint="default"/>
        </w:rPr>
        <w:t xml:space="preserve">#_8 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1985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208439</w:t>
      </w:r>
      <w:r>
        <w:rPr>
          <w:rFonts w:hint="default"/>
        </w:rPr>
        <w:tab/>
      </w:r>
      <w:r>
        <w:rPr>
          <w:rFonts w:hint="default"/>
        </w:rPr>
        <w:t>0.05</w:t>
      </w:r>
      <w:r>
        <w:rPr>
          <w:rFonts w:hint="default"/>
        </w:rPr>
        <w:tab/>
      </w:r>
      <w:r>
        <w:rPr>
          <w:rFonts w:hint="default"/>
        </w:rPr>
        <w:t xml:space="preserve">#_9 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1986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187363</w:t>
      </w:r>
      <w:r>
        <w:rPr>
          <w:rFonts w:hint="default"/>
        </w:rPr>
        <w:tab/>
      </w:r>
      <w:r>
        <w:rPr>
          <w:rFonts w:hint="default"/>
        </w:rPr>
        <w:t>0.05</w:t>
      </w:r>
      <w:r>
        <w:rPr>
          <w:rFonts w:hint="default"/>
        </w:rPr>
        <w:tab/>
      </w:r>
      <w:r>
        <w:rPr>
          <w:rFonts w:hint="default"/>
        </w:rPr>
        <w:t xml:space="preserve">#_10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1987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177696</w:t>
      </w:r>
      <w:r>
        <w:rPr>
          <w:rFonts w:hint="default"/>
        </w:rPr>
        <w:tab/>
      </w:r>
      <w:r>
        <w:rPr>
          <w:rFonts w:hint="default"/>
        </w:rPr>
        <w:t>0.05</w:t>
      </w:r>
      <w:r>
        <w:rPr>
          <w:rFonts w:hint="default"/>
        </w:rPr>
        <w:tab/>
      </w:r>
      <w:r>
        <w:rPr>
          <w:rFonts w:hint="default"/>
        </w:rPr>
        <w:t xml:space="preserve">#_11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1988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161531</w:t>
      </w:r>
      <w:r>
        <w:rPr>
          <w:rFonts w:hint="default"/>
        </w:rPr>
        <w:tab/>
      </w:r>
      <w:r>
        <w:rPr>
          <w:rFonts w:hint="default"/>
        </w:rPr>
        <w:t>0.05</w:t>
      </w:r>
      <w:r>
        <w:rPr>
          <w:rFonts w:hint="default"/>
        </w:rPr>
        <w:tab/>
      </w:r>
      <w:r>
        <w:rPr>
          <w:rFonts w:hint="default"/>
        </w:rPr>
        <w:t xml:space="preserve">#_12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1989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140961</w:t>
      </w:r>
      <w:r>
        <w:rPr>
          <w:rFonts w:hint="default"/>
        </w:rPr>
        <w:tab/>
      </w:r>
      <w:r>
        <w:rPr>
          <w:rFonts w:hint="default"/>
        </w:rPr>
        <w:t>0.05</w:t>
      </w:r>
      <w:r>
        <w:rPr>
          <w:rFonts w:hint="default"/>
        </w:rPr>
        <w:tab/>
      </w:r>
      <w:r>
        <w:rPr>
          <w:rFonts w:hint="default"/>
        </w:rPr>
        <w:t xml:space="preserve">#_13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1990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149429</w:t>
      </w:r>
      <w:r>
        <w:rPr>
          <w:rFonts w:hint="default"/>
        </w:rPr>
        <w:tab/>
      </w:r>
      <w:r>
        <w:rPr>
          <w:rFonts w:hint="default"/>
        </w:rPr>
        <w:t>0.05</w:t>
      </w:r>
      <w:r>
        <w:rPr>
          <w:rFonts w:hint="default"/>
        </w:rPr>
        <w:tab/>
      </w:r>
      <w:r>
        <w:rPr>
          <w:rFonts w:hint="default"/>
        </w:rPr>
        <w:t xml:space="preserve">#_14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1991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132587</w:t>
      </w:r>
      <w:r>
        <w:rPr>
          <w:rFonts w:hint="default"/>
        </w:rPr>
        <w:tab/>
      </w:r>
      <w:r>
        <w:rPr>
          <w:rFonts w:hint="default"/>
        </w:rPr>
        <w:t>0.05</w:t>
      </w:r>
      <w:r>
        <w:rPr>
          <w:rFonts w:hint="default"/>
        </w:rPr>
        <w:tab/>
      </w:r>
      <w:r>
        <w:rPr>
          <w:rFonts w:hint="default"/>
        </w:rPr>
        <w:t xml:space="preserve">#_15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1992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130250</w:t>
      </w:r>
      <w:r>
        <w:rPr>
          <w:rFonts w:hint="default"/>
        </w:rPr>
        <w:tab/>
      </w:r>
      <w:r>
        <w:rPr>
          <w:rFonts w:hint="default"/>
        </w:rPr>
        <w:t>0.05</w:t>
      </w:r>
      <w:r>
        <w:rPr>
          <w:rFonts w:hint="default"/>
        </w:rPr>
        <w:tab/>
      </w:r>
      <w:r>
        <w:rPr>
          <w:rFonts w:hint="default"/>
        </w:rPr>
        <w:t xml:space="preserve">#_16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1993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142495</w:t>
      </w:r>
      <w:r>
        <w:rPr>
          <w:rFonts w:hint="default"/>
        </w:rPr>
        <w:tab/>
      </w:r>
      <w:r>
        <w:rPr>
          <w:rFonts w:hint="default"/>
        </w:rPr>
        <w:t>0.05</w:t>
      </w:r>
      <w:r>
        <w:rPr>
          <w:rFonts w:hint="default"/>
        </w:rPr>
        <w:tab/>
      </w:r>
      <w:r>
        <w:rPr>
          <w:rFonts w:hint="default"/>
        </w:rPr>
        <w:t xml:space="preserve">#_17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1994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136582</w:t>
      </w:r>
      <w:r>
        <w:rPr>
          <w:rFonts w:hint="default"/>
        </w:rPr>
        <w:tab/>
      </w:r>
      <w:r>
        <w:rPr>
          <w:rFonts w:hint="default"/>
        </w:rPr>
        <w:t>0.05</w:t>
      </w:r>
      <w:r>
        <w:rPr>
          <w:rFonts w:hint="default"/>
        </w:rPr>
        <w:tab/>
      </w:r>
      <w:r>
        <w:rPr>
          <w:rFonts w:hint="default"/>
        </w:rPr>
        <w:t xml:space="preserve">#_18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1995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125280</w:t>
      </w:r>
      <w:r>
        <w:rPr>
          <w:rFonts w:hint="default"/>
        </w:rPr>
        <w:tab/>
      </w:r>
      <w:r>
        <w:rPr>
          <w:rFonts w:hint="default"/>
        </w:rPr>
        <w:t>0.05</w:t>
      </w:r>
      <w:r>
        <w:rPr>
          <w:rFonts w:hint="default"/>
        </w:rPr>
        <w:tab/>
      </w:r>
      <w:r>
        <w:rPr>
          <w:rFonts w:hint="default"/>
        </w:rPr>
        <w:t xml:space="preserve">#_19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1996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116736</w:t>
      </w:r>
      <w:r>
        <w:rPr>
          <w:rFonts w:hint="default"/>
        </w:rPr>
        <w:tab/>
      </w:r>
      <w:r>
        <w:rPr>
          <w:rFonts w:hint="default"/>
        </w:rPr>
        <w:t>0.05</w:t>
      </w:r>
      <w:r>
        <w:rPr>
          <w:rFonts w:hint="default"/>
        </w:rPr>
        <w:tab/>
      </w:r>
      <w:r>
        <w:rPr>
          <w:rFonts w:hint="default"/>
        </w:rPr>
        <w:t xml:space="preserve">#_20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1997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115814</w:t>
      </w:r>
      <w:r>
        <w:rPr>
          <w:rFonts w:hint="default"/>
        </w:rPr>
        <w:tab/>
      </w:r>
      <w:r>
        <w:rPr>
          <w:rFonts w:hint="default"/>
        </w:rPr>
        <w:t>0.05</w:t>
      </w:r>
      <w:r>
        <w:rPr>
          <w:rFonts w:hint="default"/>
        </w:rPr>
        <w:tab/>
      </w:r>
      <w:r>
        <w:rPr>
          <w:rFonts w:hint="default"/>
        </w:rPr>
        <w:t xml:space="preserve">#_21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1998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108924</w:t>
      </w:r>
      <w:r>
        <w:rPr>
          <w:rFonts w:hint="default"/>
        </w:rPr>
        <w:tab/>
      </w:r>
      <w:r>
        <w:rPr>
          <w:rFonts w:hint="default"/>
        </w:rPr>
        <w:t>0.05</w:t>
      </w:r>
      <w:r>
        <w:rPr>
          <w:rFonts w:hint="default"/>
        </w:rPr>
        <w:tab/>
      </w:r>
      <w:r>
        <w:rPr>
          <w:rFonts w:hint="default"/>
        </w:rPr>
        <w:t xml:space="preserve">#_22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1999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 xml:space="preserve"> 94091</w:t>
      </w:r>
      <w:r>
        <w:rPr>
          <w:rFonts w:hint="default"/>
        </w:rPr>
        <w:tab/>
      </w:r>
      <w:r>
        <w:rPr>
          <w:rFonts w:hint="default"/>
        </w:rPr>
        <w:t>0.05</w:t>
      </w:r>
      <w:r>
        <w:rPr>
          <w:rFonts w:hint="default"/>
        </w:rPr>
        <w:tab/>
      </w:r>
      <w:r>
        <w:rPr>
          <w:rFonts w:hint="default"/>
        </w:rPr>
        <w:t xml:space="preserve">#_23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2000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 xml:space="preserve"> 85786</w:t>
      </w:r>
      <w:r>
        <w:rPr>
          <w:rFonts w:hint="default"/>
        </w:rPr>
        <w:tab/>
      </w:r>
      <w:r>
        <w:rPr>
          <w:rFonts w:hint="default"/>
        </w:rPr>
        <w:t>0.05</w:t>
      </w:r>
      <w:r>
        <w:rPr>
          <w:rFonts w:hint="default"/>
        </w:rPr>
        <w:tab/>
      </w:r>
      <w:r>
        <w:rPr>
          <w:rFonts w:hint="default"/>
        </w:rPr>
        <w:t xml:space="preserve">#_24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2001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101957</w:t>
      </w:r>
      <w:r>
        <w:rPr>
          <w:rFonts w:hint="default"/>
        </w:rPr>
        <w:tab/>
      </w:r>
      <w:r>
        <w:rPr>
          <w:rFonts w:hint="default"/>
        </w:rPr>
        <w:t>0.05</w:t>
      </w:r>
      <w:r>
        <w:rPr>
          <w:rFonts w:hint="default"/>
        </w:rPr>
        <w:tab/>
      </w:r>
      <w:r>
        <w:rPr>
          <w:rFonts w:hint="default"/>
        </w:rPr>
        <w:t xml:space="preserve">#_25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2002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 xml:space="preserve"> 99673</w:t>
      </w:r>
      <w:r>
        <w:rPr>
          <w:rFonts w:hint="default"/>
        </w:rPr>
        <w:tab/>
      </w:r>
      <w:r>
        <w:rPr>
          <w:rFonts w:hint="default"/>
        </w:rPr>
        <w:t>0.05</w:t>
      </w:r>
      <w:r>
        <w:rPr>
          <w:rFonts w:hint="default"/>
        </w:rPr>
        <w:tab/>
      </w:r>
      <w:r>
        <w:rPr>
          <w:rFonts w:hint="default"/>
        </w:rPr>
        <w:t xml:space="preserve">#_26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2003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 xml:space="preserve"> 97831</w:t>
      </w:r>
      <w:r>
        <w:rPr>
          <w:rFonts w:hint="default"/>
        </w:rPr>
        <w:tab/>
      </w:r>
      <w:r>
        <w:rPr>
          <w:rFonts w:hint="default"/>
        </w:rPr>
        <w:t>0.05</w:t>
      </w:r>
      <w:r>
        <w:rPr>
          <w:rFonts w:hint="default"/>
        </w:rPr>
        <w:tab/>
      </w:r>
      <w:r>
        <w:rPr>
          <w:rFonts w:hint="default"/>
        </w:rPr>
        <w:t xml:space="preserve">#_27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2004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 xml:space="preserve"> 98020</w:t>
      </w:r>
      <w:r>
        <w:rPr>
          <w:rFonts w:hint="default"/>
        </w:rPr>
        <w:tab/>
      </w:r>
      <w:r>
        <w:rPr>
          <w:rFonts w:hint="default"/>
        </w:rPr>
        <w:t>0.05</w:t>
      </w:r>
      <w:r>
        <w:rPr>
          <w:rFonts w:hint="default"/>
        </w:rPr>
        <w:tab/>
      </w:r>
      <w:r>
        <w:rPr>
          <w:rFonts w:hint="default"/>
        </w:rPr>
        <w:t xml:space="preserve">#_28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2005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 xml:space="preserve"> 97345</w:t>
      </w:r>
      <w:r>
        <w:rPr>
          <w:rFonts w:hint="default"/>
        </w:rPr>
        <w:tab/>
      </w:r>
      <w:r>
        <w:rPr>
          <w:rFonts w:hint="default"/>
        </w:rPr>
        <w:t>0.05</w:t>
      </w:r>
      <w:r>
        <w:rPr>
          <w:rFonts w:hint="default"/>
        </w:rPr>
        <w:tab/>
      </w:r>
      <w:r>
        <w:rPr>
          <w:rFonts w:hint="default"/>
        </w:rPr>
        <w:t xml:space="preserve">#_29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2006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 xml:space="preserve"> 87023</w:t>
      </w:r>
      <w:r>
        <w:rPr>
          <w:rFonts w:hint="default"/>
        </w:rPr>
        <w:tab/>
      </w:r>
      <w:r>
        <w:rPr>
          <w:rFonts w:hint="default"/>
        </w:rPr>
        <w:t>0.05</w:t>
      </w:r>
      <w:r>
        <w:rPr>
          <w:rFonts w:hint="default"/>
        </w:rPr>
        <w:tab/>
      </w:r>
      <w:r>
        <w:rPr>
          <w:rFonts w:hint="default"/>
        </w:rPr>
        <w:t xml:space="preserve">#_30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2007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 xml:space="preserve"> 96469</w:t>
      </w:r>
      <w:r>
        <w:rPr>
          <w:rFonts w:hint="default"/>
        </w:rPr>
        <w:tab/>
      </w:r>
      <w:r>
        <w:rPr>
          <w:rFonts w:hint="default"/>
        </w:rPr>
        <w:t>0.05</w:t>
      </w:r>
      <w:r>
        <w:rPr>
          <w:rFonts w:hint="default"/>
        </w:rPr>
        <w:tab/>
      </w:r>
      <w:r>
        <w:rPr>
          <w:rFonts w:hint="default"/>
        </w:rPr>
        <w:t xml:space="preserve">#_31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2008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101464</w:t>
      </w:r>
      <w:r>
        <w:rPr>
          <w:rFonts w:hint="default"/>
        </w:rPr>
        <w:tab/>
      </w:r>
      <w:r>
        <w:rPr>
          <w:rFonts w:hint="default"/>
        </w:rPr>
        <w:t>0.05</w:t>
      </w:r>
      <w:r>
        <w:rPr>
          <w:rFonts w:hint="default"/>
        </w:rPr>
        <w:tab/>
      </w:r>
      <w:r>
        <w:rPr>
          <w:rFonts w:hint="default"/>
        </w:rPr>
        <w:t xml:space="preserve">#_32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2009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 xml:space="preserve"> 87740</w:t>
      </w:r>
      <w:r>
        <w:rPr>
          <w:rFonts w:hint="default"/>
        </w:rPr>
        <w:tab/>
      </w:r>
      <w:r>
        <w:rPr>
          <w:rFonts w:hint="default"/>
        </w:rPr>
        <w:t>0.05</w:t>
      </w:r>
      <w:r>
        <w:rPr>
          <w:rFonts w:hint="default"/>
        </w:rPr>
        <w:tab/>
      </w:r>
      <w:r>
        <w:rPr>
          <w:rFonts w:hint="default"/>
        </w:rPr>
        <w:t xml:space="preserve">#_33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2010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 xml:space="preserve"> 89571</w:t>
      </w:r>
      <w:r>
        <w:rPr>
          <w:rFonts w:hint="default"/>
        </w:rPr>
        <w:tab/>
      </w:r>
      <w:r>
        <w:rPr>
          <w:rFonts w:hint="default"/>
        </w:rPr>
        <w:t>0.05</w:t>
      </w:r>
      <w:r>
        <w:rPr>
          <w:rFonts w:hint="default"/>
        </w:rPr>
        <w:tab/>
      </w:r>
      <w:r>
        <w:rPr>
          <w:rFonts w:hint="default"/>
        </w:rPr>
        <w:t xml:space="preserve">#_34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2011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 xml:space="preserve"> 80403</w:t>
      </w:r>
      <w:r>
        <w:rPr>
          <w:rFonts w:hint="default"/>
        </w:rPr>
        <w:tab/>
      </w:r>
      <w:r>
        <w:rPr>
          <w:rFonts w:hint="default"/>
        </w:rPr>
        <w:t>0.05</w:t>
      </w:r>
      <w:r>
        <w:rPr>
          <w:rFonts w:hint="default"/>
        </w:rPr>
        <w:tab/>
      </w:r>
      <w:r>
        <w:rPr>
          <w:rFonts w:hint="default"/>
        </w:rPr>
        <w:t xml:space="preserve">#_35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2012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 xml:space="preserve"> 54857</w:t>
      </w:r>
      <w:r>
        <w:rPr>
          <w:rFonts w:hint="default"/>
        </w:rPr>
        <w:tab/>
      </w:r>
      <w:r>
        <w:rPr>
          <w:rFonts w:hint="default"/>
        </w:rPr>
        <w:t>0.05</w:t>
      </w:r>
      <w:r>
        <w:rPr>
          <w:rFonts w:hint="default"/>
        </w:rPr>
        <w:tab/>
      </w:r>
      <w:r>
        <w:rPr>
          <w:rFonts w:hint="default"/>
        </w:rPr>
        <w:t xml:space="preserve">#_36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2013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 xml:space="preserve"> 45818</w:t>
      </w:r>
      <w:r>
        <w:rPr>
          <w:rFonts w:hint="default"/>
        </w:rPr>
        <w:tab/>
      </w:r>
      <w:r>
        <w:rPr>
          <w:rFonts w:hint="default"/>
        </w:rPr>
        <w:t>0.05</w:t>
      </w:r>
      <w:r>
        <w:rPr>
          <w:rFonts w:hint="default"/>
        </w:rPr>
        <w:tab/>
      </w:r>
      <w:r>
        <w:rPr>
          <w:rFonts w:hint="default"/>
        </w:rPr>
        <w:t xml:space="preserve">#_37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2014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 xml:space="preserve"> 27937</w:t>
      </w:r>
      <w:r>
        <w:rPr>
          <w:rFonts w:hint="default"/>
        </w:rPr>
        <w:tab/>
      </w:r>
      <w:r>
        <w:rPr>
          <w:rFonts w:hint="default"/>
        </w:rPr>
        <w:t>0.05</w:t>
      </w:r>
      <w:r>
        <w:rPr>
          <w:rFonts w:hint="default"/>
        </w:rPr>
        <w:tab/>
      </w:r>
      <w:r>
        <w:rPr>
          <w:rFonts w:hint="default"/>
        </w:rPr>
        <w:t xml:space="preserve">#_38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2015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 xml:space="preserve"> 20595</w:t>
      </w:r>
      <w:r>
        <w:rPr>
          <w:rFonts w:hint="default"/>
        </w:rPr>
        <w:tab/>
      </w:r>
      <w:r>
        <w:rPr>
          <w:rFonts w:hint="default"/>
        </w:rPr>
        <w:t>0.05</w:t>
      </w:r>
      <w:r>
        <w:rPr>
          <w:rFonts w:hint="default"/>
        </w:rPr>
        <w:tab/>
      </w:r>
      <w:r>
        <w:rPr>
          <w:rFonts w:hint="default"/>
        </w:rPr>
        <w:t xml:space="preserve">#_39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2016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 xml:space="preserve"> 22704</w:t>
      </w:r>
      <w:r>
        <w:rPr>
          <w:rFonts w:hint="default"/>
        </w:rPr>
        <w:tab/>
      </w:r>
      <w:r>
        <w:rPr>
          <w:rFonts w:hint="default"/>
        </w:rPr>
        <w:t>0.05</w:t>
      </w:r>
      <w:r>
        <w:rPr>
          <w:rFonts w:hint="default"/>
        </w:rPr>
        <w:tab/>
      </w:r>
      <w:r>
        <w:rPr>
          <w:rFonts w:hint="default"/>
        </w:rPr>
        <w:t xml:space="preserve">#_40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2017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 xml:space="preserve"> 21911</w:t>
      </w:r>
      <w:r>
        <w:rPr>
          <w:rFonts w:hint="default"/>
        </w:rPr>
        <w:tab/>
      </w:r>
      <w:r>
        <w:rPr>
          <w:rFonts w:hint="default"/>
        </w:rPr>
        <w:t>0.05</w:t>
      </w:r>
      <w:r>
        <w:rPr>
          <w:rFonts w:hint="default"/>
        </w:rPr>
        <w:tab/>
      </w:r>
      <w:r>
        <w:rPr>
          <w:rFonts w:hint="default"/>
        </w:rPr>
        <w:t xml:space="preserve">#_41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2018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 xml:space="preserve"> 15062</w:t>
      </w:r>
      <w:r>
        <w:rPr>
          <w:rFonts w:hint="default"/>
        </w:rPr>
        <w:tab/>
      </w:r>
      <w:r>
        <w:rPr>
          <w:rFonts w:hint="default"/>
        </w:rPr>
        <w:t>0.05</w:t>
      </w:r>
      <w:r>
        <w:rPr>
          <w:rFonts w:hint="default"/>
        </w:rPr>
        <w:tab/>
      </w:r>
      <w:r>
        <w:rPr>
          <w:rFonts w:hint="default"/>
        </w:rPr>
        <w:t xml:space="preserve">#_42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2019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 xml:space="preserve"> 13759</w:t>
      </w:r>
      <w:r>
        <w:rPr>
          <w:rFonts w:hint="default"/>
        </w:rPr>
        <w:tab/>
      </w:r>
      <w:r>
        <w:rPr>
          <w:rFonts w:hint="default"/>
        </w:rPr>
        <w:t>0.05</w:t>
      </w:r>
      <w:r>
        <w:rPr>
          <w:rFonts w:hint="default"/>
        </w:rPr>
        <w:tab/>
      </w:r>
      <w:r>
        <w:rPr>
          <w:rFonts w:hint="default"/>
        </w:rPr>
        <w:t xml:space="preserve">#_43  </w:t>
      </w:r>
      <w:ins w:id="2" w:author="LW" w:date="2021-09-25T12:21:40Z">
        <w:r>
          <w:rPr>
            <w:rFonts w:hint="default"/>
          </w:rPr>
          <w:t xml:space="preserve">      </w:t>
        </w:r>
      </w:ins>
    </w:p>
    <w:p>
      <w:pPr>
        <w:pStyle w:val="5"/>
        <w:rPr>
          <w:rFonts w:hint="default"/>
        </w:rPr>
      </w:pPr>
      <w:ins w:id="3" w:author="LW" w:date="2021-09-25T12:21:40Z">
        <w:r>
          <w:rPr>
            <w:rFonts w:hint="default"/>
          </w:rPr>
          <w:t xml:space="preserve"> </w:t>
        </w:r>
        <w:commentRangeStart w:id="2"/>
        <w:r>
          <w:rPr>
            <w:rFonts w:hint="default"/>
          </w:rPr>
          <w:t>2020</w:t>
        </w:r>
      </w:ins>
      <w:ins w:id="4" w:author="LW" w:date="2021-09-25T12:21:40Z">
        <w:r>
          <w:rPr>
            <w:rFonts w:hint="default"/>
          </w:rPr>
          <w:tab/>
        </w:r>
      </w:ins>
      <w:ins w:id="5" w:author="LW" w:date="2021-09-25T12:21:40Z">
        <w:r>
          <w:rPr>
            <w:rFonts w:hint="default"/>
          </w:rPr>
          <w:t>1</w:t>
        </w:r>
      </w:ins>
      <w:ins w:id="6" w:author="LW" w:date="2021-09-25T12:21:40Z">
        <w:r>
          <w:rPr>
            <w:rFonts w:hint="default"/>
          </w:rPr>
          <w:tab/>
        </w:r>
      </w:ins>
      <w:ins w:id="7" w:author="LW" w:date="2021-09-25T12:21:40Z">
        <w:r>
          <w:rPr>
            <w:rFonts w:hint="default"/>
          </w:rPr>
          <w:t>1</w:t>
        </w:r>
      </w:ins>
      <w:ins w:id="8" w:author="LW" w:date="2021-09-25T12:21:40Z">
        <w:r>
          <w:rPr>
            <w:rFonts w:hint="default"/>
          </w:rPr>
          <w:tab/>
        </w:r>
      </w:ins>
      <w:ins w:id="9" w:author="LW" w:date="2021-09-25T12:21:40Z">
        <w:r>
          <w:rPr>
            <w:rFonts w:hint="default"/>
          </w:rPr>
          <w:t xml:space="preserve"> 22143</w:t>
        </w:r>
      </w:ins>
      <w:ins w:id="10" w:author="LW" w:date="2021-09-25T12:21:40Z">
        <w:r>
          <w:rPr>
            <w:rFonts w:hint="default"/>
          </w:rPr>
          <w:tab/>
        </w:r>
      </w:ins>
      <w:r>
        <w:rPr>
          <w:rFonts w:hint="default"/>
        </w:rPr>
        <w:t>0.05</w:t>
      </w:r>
      <w:ins w:id="11" w:author="LW" w:date="2021-09-25T12:21:40Z">
        <w:r>
          <w:rPr>
            <w:rFonts w:hint="default"/>
          </w:rPr>
          <w:tab/>
        </w:r>
      </w:ins>
      <w:ins w:id="12" w:author="LW" w:date="2021-09-25T12:21:40Z">
        <w:r>
          <w:rPr>
            <w:rFonts w:hint="default"/>
          </w:rPr>
          <w:t xml:space="preserve">#_44 </w:t>
        </w:r>
        <w:commentRangeEnd w:id="2"/>
      </w:ins>
      <w:r>
        <w:commentReference w:id="2"/>
      </w:r>
      <w:ins w:id="13" w:author="LW" w:date="2021-09-25T12:21:40Z">
        <w:r>
          <w:rPr>
            <w:rFonts w:hint="default"/>
          </w:rPr>
          <w:t xml:space="preserve">              </w:t>
        </w:r>
      </w:ins>
    </w:p>
    <w:p>
      <w:pPr>
        <w:pStyle w:val="5"/>
        <w:rPr>
          <w:rFonts w:hint="default"/>
        </w:rPr>
      </w:pPr>
      <w:r>
        <w:rPr>
          <w:rFonts w:hint="default"/>
        </w:rPr>
        <w:t>-9999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 xml:space="preserve">     0</w:t>
      </w:r>
      <w:r>
        <w:rPr>
          <w:rFonts w:hint="default"/>
        </w:rPr>
        <w:tab/>
      </w:r>
      <w:r>
        <w:rPr>
          <w:rFonts w:hint="default"/>
        </w:rPr>
        <w:t>0.00</w:t>
      </w:r>
      <w:r>
        <w:rPr>
          <w:rFonts w:hint="default"/>
        </w:rPr>
        <w:tab/>
      </w:r>
      <w:r>
        <w:rPr>
          <w:rFonts w:hint="default"/>
        </w:rPr>
        <w:t>#_terminator</w:t>
      </w:r>
    </w:p>
    <w:p>
      <w:pPr>
        <w:pStyle w:val="5"/>
        <w:rPr>
          <w:rFonts w:hint="default"/>
        </w:rPr>
      </w:pPr>
      <w:r>
        <w:rPr>
          <w:rFonts w:hint="default"/>
        </w:rPr>
        <w:t>#_CPUE_and_surveyabundance_observations</w:t>
      </w:r>
    </w:p>
    <w:p>
      <w:pPr>
        <w:pStyle w:val="5"/>
        <w:rPr>
          <w:rFonts w:hint="default"/>
        </w:rPr>
      </w:pPr>
      <w:r>
        <w:rPr>
          <w:rFonts w:hint="default"/>
        </w:rPr>
        <w:t>#_Units:  0=numbers; 1=biomass; 2=F; &gt;=30 for special types</w:t>
      </w:r>
    </w:p>
    <w:p>
      <w:pPr>
        <w:pStyle w:val="5"/>
        <w:rPr>
          <w:rFonts w:hint="default"/>
        </w:rPr>
      </w:pPr>
      <w:r>
        <w:rPr>
          <w:rFonts w:hint="default"/>
        </w:rPr>
        <w:t>#_Errtype:  -1=normal; 0=lognormal; &gt;0=T</w:t>
      </w:r>
    </w:p>
    <w:p>
      <w:pPr>
        <w:pStyle w:val="5"/>
        <w:rPr>
          <w:rFonts w:hint="default"/>
        </w:rPr>
      </w:pPr>
      <w:r>
        <w:rPr>
          <w:rFonts w:hint="default"/>
        </w:rPr>
        <w:t>#_SD_Report: 0=no sdreport; 1=enable sdreport</w:t>
      </w:r>
    </w:p>
    <w:p>
      <w:pPr>
        <w:pStyle w:val="5"/>
        <w:rPr>
          <w:rFonts w:hint="default"/>
        </w:rPr>
      </w:pPr>
      <w:r>
        <w:rPr>
          <w:rFonts w:hint="default"/>
        </w:rPr>
        <w:t>#_Fleet</w:t>
      </w:r>
      <w:r>
        <w:rPr>
          <w:rFonts w:hint="default"/>
        </w:rPr>
        <w:tab/>
      </w:r>
      <w:r>
        <w:rPr>
          <w:rFonts w:hint="default"/>
        </w:rPr>
        <w:t>Units</w:t>
      </w:r>
      <w:r>
        <w:rPr>
          <w:rFonts w:hint="default"/>
        </w:rPr>
        <w:tab/>
      </w:r>
      <w:r>
        <w:rPr>
          <w:rFonts w:hint="default"/>
        </w:rPr>
        <w:t>Errtype</w:t>
      </w:r>
      <w:r>
        <w:rPr>
          <w:rFonts w:hint="default"/>
        </w:rPr>
        <w:tab/>
      </w:r>
      <w:r>
        <w:rPr>
          <w:rFonts w:hint="default"/>
        </w:rPr>
        <w:t>SD_Report</w:t>
      </w:r>
    </w:p>
    <w:p>
      <w:pPr>
        <w:pStyle w:val="5"/>
        <w:rPr>
          <w:rFonts w:hint="default"/>
        </w:rPr>
      </w:pP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 xml:space="preserve"> 1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 xml:space="preserve">#_purse_seine    </w:t>
      </w:r>
    </w:p>
    <w:p>
      <w:pPr>
        <w:pStyle w:val="5"/>
        <w:rPr>
          <w:rFonts w:hint="default"/>
        </w:rPr>
      </w:pPr>
      <w:r>
        <w:rPr>
          <w:rFonts w:hint="default"/>
        </w:rPr>
        <w:t>2</w:t>
      </w:r>
      <w:r>
        <w:rPr>
          <w:rFonts w:hint="default"/>
        </w:rPr>
        <w:tab/>
      </w:r>
      <w:r>
        <w:rPr>
          <w:rFonts w:hint="default"/>
        </w:rPr>
        <w:t xml:space="preserve"> 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#_Acoustic_survey</w:t>
      </w:r>
    </w:p>
    <w:p>
      <w:pPr>
        <w:pStyle w:val="5"/>
        <w:rPr>
          <w:rFonts w:hint="default"/>
        </w:rPr>
      </w:pPr>
      <w:r>
        <w:rPr>
          <w:rFonts w:hint="default"/>
        </w:rPr>
        <w:t>3</w:t>
      </w:r>
      <w:r>
        <w:rPr>
          <w:rFonts w:hint="default"/>
        </w:rPr>
        <w:tab/>
      </w:r>
      <w:r>
        <w:rPr>
          <w:rFonts w:hint="default"/>
        </w:rPr>
        <w:t>30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 xml:space="preserve">#_DEPM_survey </w:t>
      </w:r>
    </w:p>
    <w:p>
      <w:pPr>
        <w:pStyle w:val="5"/>
        <w:rPr>
          <w:rFonts w:hint="default"/>
        </w:rPr>
      </w:pPr>
      <w:ins w:id="14" w:author="LW" w:date="2021-09-25T12:21:40Z">
        <w:commentRangeStart w:id="3"/>
        <w:r>
          <w:rPr>
            <w:rFonts w:hint="default"/>
          </w:rPr>
          <w:t>4</w:t>
        </w:r>
      </w:ins>
      <w:ins w:id="15" w:author="LW" w:date="2021-09-25T12:21:40Z">
        <w:r>
          <w:rPr>
            <w:rFonts w:hint="default"/>
          </w:rPr>
          <w:tab/>
        </w:r>
      </w:ins>
      <w:ins w:id="16" w:author="LW" w:date="2021-09-25T12:21:40Z">
        <w:r>
          <w:rPr>
            <w:rFonts w:hint="default"/>
          </w:rPr>
          <w:t xml:space="preserve"> 0</w:t>
        </w:r>
      </w:ins>
      <w:ins w:id="17" w:author="LW" w:date="2021-09-25T12:21:40Z">
        <w:r>
          <w:rPr>
            <w:rFonts w:hint="default"/>
          </w:rPr>
          <w:tab/>
        </w:r>
      </w:ins>
      <w:ins w:id="18" w:author="LW" w:date="2021-09-25T12:21:40Z">
        <w:r>
          <w:rPr>
            <w:rFonts w:hint="default"/>
          </w:rPr>
          <w:t>0</w:t>
        </w:r>
      </w:ins>
      <w:ins w:id="19" w:author="LW" w:date="2021-09-25T12:21:40Z">
        <w:r>
          <w:rPr>
            <w:rFonts w:hint="default"/>
          </w:rPr>
          <w:tab/>
        </w:r>
      </w:ins>
      <w:ins w:id="20" w:author="LW" w:date="2021-09-25T12:21:40Z">
        <w:r>
          <w:rPr>
            <w:rFonts w:hint="default"/>
          </w:rPr>
          <w:t>0</w:t>
        </w:r>
      </w:ins>
      <w:ins w:id="21" w:author="LW" w:date="2021-09-25T12:21:40Z">
        <w:r>
          <w:rPr>
            <w:rFonts w:hint="default"/>
          </w:rPr>
          <w:tab/>
        </w:r>
      </w:ins>
      <w:ins w:id="22" w:author="LW" w:date="2021-09-25T12:21:40Z">
        <w:r>
          <w:rPr>
            <w:rFonts w:hint="default"/>
          </w:rPr>
          <w:t xml:space="preserve">#_Rec_survey </w:t>
        </w:r>
        <w:commentRangeEnd w:id="3"/>
      </w:ins>
      <w:r>
        <w:commentReference w:id="3"/>
      </w:r>
      <w:ins w:id="23" w:author="LW" w:date="2021-09-25T12:21:40Z">
        <w:r>
          <w:rPr>
            <w:rFonts w:hint="default"/>
          </w:rPr>
          <w:t xml:space="preserve"> </w:t>
        </w:r>
      </w:ins>
    </w:p>
    <w:p>
      <w:pPr>
        <w:pStyle w:val="5"/>
        <w:rPr>
          <w:rFonts w:hint="default"/>
        </w:rPr>
      </w:pPr>
      <w:r>
        <w:rPr>
          <w:rFonts w:hint="default"/>
        </w:rPr>
        <w:t>#</w:t>
      </w:r>
    </w:p>
    <w:p>
      <w:pPr>
        <w:pStyle w:val="5"/>
        <w:rPr>
          <w:rFonts w:hint="default"/>
        </w:rPr>
      </w:pPr>
      <w:r>
        <w:rPr>
          <w:rFonts w:hint="default"/>
        </w:rPr>
        <w:t>#_CPUE_data</w:t>
      </w:r>
    </w:p>
    <w:p>
      <w:pPr>
        <w:pStyle w:val="5"/>
        <w:rPr>
          <w:rFonts w:hint="default"/>
        </w:rPr>
      </w:pPr>
      <w:r>
        <w:rPr>
          <w:rFonts w:hint="default"/>
        </w:rPr>
        <w:t>#_year</w:t>
      </w:r>
      <w:r>
        <w:rPr>
          <w:rFonts w:hint="default"/>
        </w:rPr>
        <w:tab/>
      </w:r>
      <w:r>
        <w:rPr>
          <w:rFonts w:hint="default"/>
        </w:rPr>
        <w:t>seas</w:t>
      </w:r>
      <w:r>
        <w:rPr>
          <w:rFonts w:hint="default"/>
        </w:rPr>
        <w:tab/>
      </w:r>
      <w:r>
        <w:rPr>
          <w:rFonts w:hint="default"/>
        </w:rPr>
        <w:t>index</w:t>
      </w:r>
      <w:r>
        <w:rPr>
          <w:rFonts w:hint="default"/>
        </w:rPr>
        <w:tab/>
      </w:r>
      <w:r>
        <w:rPr>
          <w:rFonts w:hint="default"/>
        </w:rPr>
        <w:t>obs</w:t>
      </w:r>
      <w:r>
        <w:rPr>
          <w:rFonts w:hint="default"/>
        </w:rPr>
        <w:tab/>
      </w:r>
      <w:r>
        <w:rPr>
          <w:rFonts w:hint="default"/>
        </w:rPr>
        <w:t>se_log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1996</w:t>
      </w:r>
      <w:r>
        <w:rPr>
          <w:rFonts w:hint="default"/>
        </w:rPr>
        <w:tab/>
      </w:r>
      <w:r>
        <w:rPr>
          <w:rFonts w:hint="default"/>
        </w:rPr>
        <w:t>4</w:t>
      </w:r>
      <w:r>
        <w:rPr>
          <w:rFonts w:hint="default"/>
        </w:rPr>
        <w:tab/>
      </w:r>
      <w:r>
        <w:rPr>
          <w:rFonts w:hint="default"/>
        </w:rPr>
        <w:t>2</w:t>
      </w:r>
      <w:r>
        <w:rPr>
          <w:rFonts w:hint="default"/>
        </w:rPr>
        <w:tab/>
      </w:r>
      <w:r>
        <w:rPr>
          <w:rFonts w:hint="default"/>
        </w:rPr>
        <w:t>10171000</w:t>
      </w:r>
      <w:r>
        <w:rPr>
          <w:rFonts w:hint="default"/>
        </w:rPr>
        <w:tab/>
      </w:r>
      <w:r>
        <w:rPr>
          <w:rFonts w:hint="default"/>
        </w:rPr>
        <w:t>0.25</w:t>
      </w:r>
      <w:r>
        <w:rPr>
          <w:rFonts w:hint="default"/>
        </w:rPr>
        <w:tab/>
      </w:r>
      <w:r>
        <w:rPr>
          <w:rFonts w:hint="default"/>
        </w:rPr>
        <w:t xml:space="preserve">#_1 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1997</w:t>
      </w:r>
      <w:r>
        <w:rPr>
          <w:rFonts w:hint="default"/>
        </w:rPr>
        <w:tab/>
      </w:r>
      <w:r>
        <w:rPr>
          <w:rFonts w:hint="default"/>
        </w:rPr>
        <w:t>4</w:t>
      </w:r>
      <w:r>
        <w:rPr>
          <w:rFonts w:hint="default"/>
        </w:rPr>
        <w:tab/>
      </w:r>
      <w:r>
        <w:rPr>
          <w:rFonts w:hint="default"/>
        </w:rPr>
        <w:t>2</w:t>
      </w:r>
      <w:r>
        <w:rPr>
          <w:rFonts w:hint="default"/>
        </w:rPr>
        <w:tab/>
      </w:r>
      <w:r>
        <w:rPr>
          <w:rFonts w:hint="default"/>
        </w:rPr>
        <w:t>14601900</w:t>
      </w:r>
      <w:r>
        <w:rPr>
          <w:rFonts w:hint="default"/>
        </w:rPr>
        <w:tab/>
      </w:r>
      <w:r>
        <w:rPr>
          <w:rFonts w:hint="default"/>
        </w:rPr>
        <w:t>0.25</w:t>
      </w:r>
      <w:r>
        <w:rPr>
          <w:rFonts w:hint="default"/>
        </w:rPr>
        <w:tab/>
      </w:r>
      <w:r>
        <w:rPr>
          <w:rFonts w:hint="default"/>
        </w:rPr>
        <w:t xml:space="preserve">#_2 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1998</w:t>
      </w:r>
      <w:r>
        <w:rPr>
          <w:rFonts w:hint="default"/>
        </w:rPr>
        <w:tab/>
      </w:r>
      <w:r>
        <w:rPr>
          <w:rFonts w:hint="default"/>
        </w:rPr>
        <w:t>4</w:t>
      </w:r>
      <w:r>
        <w:rPr>
          <w:rFonts w:hint="default"/>
        </w:rPr>
        <w:tab/>
      </w:r>
      <w:r>
        <w:rPr>
          <w:rFonts w:hint="default"/>
        </w:rPr>
        <w:t>2</w:t>
      </w:r>
      <w:r>
        <w:rPr>
          <w:rFonts w:hint="default"/>
        </w:rPr>
        <w:tab/>
      </w:r>
      <w:r>
        <w:rPr>
          <w:rFonts w:hint="default"/>
        </w:rPr>
        <w:t>12214100</w:t>
      </w:r>
      <w:r>
        <w:rPr>
          <w:rFonts w:hint="default"/>
        </w:rPr>
        <w:tab/>
      </w:r>
      <w:r>
        <w:rPr>
          <w:rFonts w:hint="default"/>
        </w:rPr>
        <w:t>0.25</w:t>
      </w:r>
      <w:r>
        <w:rPr>
          <w:rFonts w:hint="default"/>
        </w:rPr>
        <w:tab/>
      </w:r>
      <w:r>
        <w:rPr>
          <w:rFonts w:hint="default"/>
        </w:rPr>
        <w:t xml:space="preserve">#_3 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1999</w:t>
      </w:r>
      <w:r>
        <w:rPr>
          <w:rFonts w:hint="default"/>
        </w:rPr>
        <w:tab/>
      </w:r>
      <w:r>
        <w:rPr>
          <w:rFonts w:hint="default"/>
        </w:rPr>
        <w:t>4</w:t>
      </w:r>
      <w:r>
        <w:rPr>
          <w:rFonts w:hint="default"/>
        </w:rPr>
        <w:tab/>
      </w:r>
      <w:r>
        <w:rPr>
          <w:rFonts w:hint="default"/>
        </w:rPr>
        <w:t>2</w:t>
      </w:r>
      <w:r>
        <w:rPr>
          <w:rFonts w:hint="default"/>
        </w:rPr>
        <w:tab/>
      </w:r>
      <w:r>
        <w:rPr>
          <w:rFonts w:hint="default"/>
        </w:rPr>
        <w:t>12159400</w:t>
      </w:r>
      <w:r>
        <w:rPr>
          <w:rFonts w:hint="default"/>
        </w:rPr>
        <w:tab/>
      </w:r>
      <w:r>
        <w:rPr>
          <w:rFonts w:hint="default"/>
        </w:rPr>
        <w:t>0.25</w:t>
      </w:r>
      <w:r>
        <w:rPr>
          <w:rFonts w:hint="default"/>
        </w:rPr>
        <w:tab/>
      </w:r>
      <w:r>
        <w:rPr>
          <w:rFonts w:hint="default"/>
        </w:rPr>
        <w:t xml:space="preserve">#_4 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2000</w:t>
      </w:r>
      <w:r>
        <w:rPr>
          <w:rFonts w:hint="default"/>
        </w:rPr>
        <w:tab/>
      </w:r>
      <w:r>
        <w:rPr>
          <w:rFonts w:hint="default"/>
        </w:rPr>
        <w:t>4</w:t>
      </w:r>
      <w:r>
        <w:rPr>
          <w:rFonts w:hint="default"/>
        </w:rPr>
        <w:tab/>
      </w:r>
      <w:r>
        <w:rPr>
          <w:rFonts w:hint="default"/>
        </w:rPr>
        <w:t>2</w:t>
      </w:r>
      <w:r>
        <w:rPr>
          <w:rFonts w:hint="default"/>
        </w:rPr>
        <w:tab/>
      </w:r>
      <w:r>
        <w:rPr>
          <w:rFonts w:hint="default"/>
        </w:rPr>
        <w:t>11489900</w:t>
      </w:r>
      <w:r>
        <w:rPr>
          <w:rFonts w:hint="default"/>
        </w:rPr>
        <w:tab/>
      </w:r>
      <w:r>
        <w:rPr>
          <w:rFonts w:hint="default"/>
        </w:rPr>
        <w:t>0.25</w:t>
      </w:r>
      <w:r>
        <w:rPr>
          <w:rFonts w:hint="default"/>
        </w:rPr>
        <w:tab/>
      </w:r>
      <w:r>
        <w:rPr>
          <w:rFonts w:hint="default"/>
        </w:rPr>
        <w:t xml:space="preserve">#_5 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2001</w:t>
      </w:r>
      <w:r>
        <w:rPr>
          <w:rFonts w:hint="default"/>
        </w:rPr>
        <w:tab/>
      </w:r>
      <w:r>
        <w:rPr>
          <w:rFonts w:hint="default"/>
        </w:rPr>
        <w:t>4</w:t>
      </w:r>
      <w:r>
        <w:rPr>
          <w:rFonts w:hint="default"/>
        </w:rPr>
        <w:tab/>
      </w:r>
      <w:r>
        <w:rPr>
          <w:rFonts w:hint="default"/>
        </w:rPr>
        <w:t>2</w:t>
      </w:r>
      <w:r>
        <w:rPr>
          <w:rFonts w:hint="default"/>
        </w:rPr>
        <w:tab/>
      </w:r>
      <w:r>
        <w:rPr>
          <w:rFonts w:hint="default"/>
        </w:rPr>
        <w:t>16679100</w:t>
      </w:r>
      <w:r>
        <w:rPr>
          <w:rFonts w:hint="default"/>
        </w:rPr>
        <w:tab/>
      </w:r>
      <w:r>
        <w:rPr>
          <w:rFonts w:hint="default"/>
        </w:rPr>
        <w:t>0.25</w:t>
      </w:r>
      <w:r>
        <w:rPr>
          <w:rFonts w:hint="default"/>
        </w:rPr>
        <w:tab/>
      </w:r>
      <w:r>
        <w:rPr>
          <w:rFonts w:hint="default"/>
        </w:rPr>
        <w:t xml:space="preserve">#_6 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2002</w:t>
      </w:r>
      <w:r>
        <w:rPr>
          <w:rFonts w:hint="default"/>
        </w:rPr>
        <w:tab/>
      </w:r>
      <w:r>
        <w:rPr>
          <w:rFonts w:hint="default"/>
        </w:rPr>
        <w:t>4</w:t>
      </w:r>
      <w:r>
        <w:rPr>
          <w:rFonts w:hint="default"/>
        </w:rPr>
        <w:tab/>
      </w:r>
      <w:r>
        <w:rPr>
          <w:rFonts w:hint="default"/>
        </w:rPr>
        <w:t>2</w:t>
      </w:r>
      <w:r>
        <w:rPr>
          <w:rFonts w:hint="default"/>
        </w:rPr>
        <w:tab/>
      </w:r>
      <w:r>
        <w:rPr>
          <w:rFonts w:hint="default"/>
        </w:rPr>
        <w:t>23341300</w:t>
      </w:r>
      <w:r>
        <w:rPr>
          <w:rFonts w:hint="default"/>
        </w:rPr>
        <w:tab/>
      </w:r>
      <w:r>
        <w:rPr>
          <w:rFonts w:hint="default"/>
        </w:rPr>
        <w:t>0.25</w:t>
      </w:r>
      <w:r>
        <w:rPr>
          <w:rFonts w:hint="default"/>
        </w:rPr>
        <w:tab/>
      </w:r>
      <w:r>
        <w:rPr>
          <w:rFonts w:hint="default"/>
        </w:rPr>
        <w:t xml:space="preserve">#_7 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2003</w:t>
      </w:r>
      <w:r>
        <w:rPr>
          <w:rFonts w:hint="default"/>
        </w:rPr>
        <w:tab/>
      </w:r>
      <w:r>
        <w:rPr>
          <w:rFonts w:hint="default"/>
        </w:rPr>
        <w:t>4</w:t>
      </w:r>
      <w:r>
        <w:rPr>
          <w:rFonts w:hint="default"/>
        </w:rPr>
        <w:tab/>
      </w:r>
      <w:r>
        <w:rPr>
          <w:rFonts w:hint="default"/>
        </w:rPr>
        <w:t>2</w:t>
      </w:r>
      <w:r>
        <w:rPr>
          <w:rFonts w:hint="default"/>
        </w:rPr>
        <w:tab/>
      </w:r>
      <w:r>
        <w:rPr>
          <w:rFonts w:hint="default"/>
        </w:rPr>
        <w:t>15953000</w:t>
      </w:r>
      <w:r>
        <w:rPr>
          <w:rFonts w:hint="default"/>
        </w:rPr>
        <w:tab/>
      </w:r>
      <w:r>
        <w:rPr>
          <w:rFonts w:hint="default"/>
        </w:rPr>
        <w:t>0.25</w:t>
      </w:r>
      <w:r>
        <w:rPr>
          <w:rFonts w:hint="default"/>
        </w:rPr>
        <w:tab/>
      </w:r>
      <w:r>
        <w:rPr>
          <w:rFonts w:hint="default"/>
        </w:rPr>
        <w:t xml:space="preserve">#_8 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2005</w:t>
      </w:r>
      <w:r>
        <w:rPr>
          <w:rFonts w:hint="default"/>
        </w:rPr>
        <w:tab/>
      </w:r>
      <w:r>
        <w:rPr>
          <w:rFonts w:hint="default"/>
        </w:rPr>
        <w:t>4</w:t>
      </w:r>
      <w:r>
        <w:rPr>
          <w:rFonts w:hint="default"/>
        </w:rPr>
        <w:tab/>
      </w:r>
      <w:r>
        <w:rPr>
          <w:rFonts w:hint="default"/>
        </w:rPr>
        <w:t>2</w:t>
      </w:r>
      <w:r>
        <w:rPr>
          <w:rFonts w:hint="default"/>
        </w:rPr>
        <w:tab/>
      </w:r>
      <w:r>
        <w:rPr>
          <w:rFonts w:hint="default"/>
        </w:rPr>
        <w:t>26570500</w:t>
      </w:r>
      <w:r>
        <w:rPr>
          <w:rFonts w:hint="default"/>
        </w:rPr>
        <w:tab/>
      </w:r>
      <w:r>
        <w:rPr>
          <w:rFonts w:hint="default"/>
        </w:rPr>
        <w:t>0.25</w:t>
      </w:r>
      <w:r>
        <w:rPr>
          <w:rFonts w:hint="default"/>
        </w:rPr>
        <w:tab/>
      </w:r>
      <w:r>
        <w:rPr>
          <w:rFonts w:hint="default"/>
        </w:rPr>
        <w:t xml:space="preserve">#_9 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2006</w:t>
      </w:r>
      <w:r>
        <w:rPr>
          <w:rFonts w:hint="default"/>
        </w:rPr>
        <w:tab/>
      </w:r>
      <w:r>
        <w:rPr>
          <w:rFonts w:hint="default"/>
        </w:rPr>
        <w:t>4</w:t>
      </w:r>
      <w:r>
        <w:rPr>
          <w:rFonts w:hint="default"/>
        </w:rPr>
        <w:tab/>
      </w:r>
      <w:r>
        <w:rPr>
          <w:rFonts w:hint="default"/>
        </w:rPr>
        <w:t>2</w:t>
      </w:r>
      <w:r>
        <w:rPr>
          <w:rFonts w:hint="default"/>
        </w:rPr>
        <w:tab/>
      </w:r>
      <w:r>
        <w:rPr>
          <w:rFonts w:hint="default"/>
        </w:rPr>
        <w:t>17968800</w:t>
      </w:r>
      <w:r>
        <w:rPr>
          <w:rFonts w:hint="default"/>
        </w:rPr>
        <w:tab/>
      </w:r>
      <w:r>
        <w:rPr>
          <w:rFonts w:hint="default"/>
        </w:rPr>
        <w:t>0.25</w:t>
      </w:r>
      <w:r>
        <w:rPr>
          <w:rFonts w:hint="default"/>
        </w:rPr>
        <w:tab/>
      </w:r>
      <w:r>
        <w:rPr>
          <w:rFonts w:hint="default"/>
        </w:rPr>
        <w:t xml:space="preserve">#_10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2007</w:t>
      </w:r>
      <w:r>
        <w:rPr>
          <w:rFonts w:hint="default"/>
        </w:rPr>
        <w:tab/>
      </w:r>
      <w:r>
        <w:rPr>
          <w:rFonts w:hint="default"/>
        </w:rPr>
        <w:t>4</w:t>
      </w:r>
      <w:r>
        <w:rPr>
          <w:rFonts w:hint="default"/>
        </w:rPr>
        <w:tab/>
      </w:r>
      <w:r>
        <w:rPr>
          <w:rFonts w:hint="default"/>
        </w:rPr>
        <w:t>2</w:t>
      </w:r>
      <w:r>
        <w:rPr>
          <w:rFonts w:hint="default"/>
        </w:rPr>
        <w:tab/>
      </w:r>
      <w:r>
        <w:rPr>
          <w:rFonts w:hint="default"/>
        </w:rPr>
        <w:t>10355000</w:t>
      </w:r>
      <w:r>
        <w:rPr>
          <w:rFonts w:hint="default"/>
        </w:rPr>
        <w:tab/>
      </w:r>
      <w:r>
        <w:rPr>
          <w:rFonts w:hint="default"/>
        </w:rPr>
        <w:t>0.25</w:t>
      </w:r>
      <w:r>
        <w:rPr>
          <w:rFonts w:hint="default"/>
        </w:rPr>
        <w:tab/>
      </w:r>
      <w:r>
        <w:rPr>
          <w:rFonts w:hint="default"/>
        </w:rPr>
        <w:t xml:space="preserve">#_11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2008</w:t>
      </w:r>
      <w:r>
        <w:rPr>
          <w:rFonts w:hint="default"/>
        </w:rPr>
        <w:tab/>
      </w:r>
      <w:r>
        <w:rPr>
          <w:rFonts w:hint="default"/>
        </w:rPr>
        <w:t>4</w:t>
      </w:r>
      <w:r>
        <w:rPr>
          <w:rFonts w:hint="default"/>
        </w:rPr>
        <w:tab/>
      </w:r>
      <w:r>
        <w:rPr>
          <w:rFonts w:hint="default"/>
        </w:rPr>
        <w:t>2</w:t>
      </w:r>
      <w:r>
        <w:rPr>
          <w:rFonts w:hint="default"/>
        </w:rPr>
        <w:tab/>
      </w:r>
      <w:r>
        <w:rPr>
          <w:rFonts w:hint="default"/>
        </w:rPr>
        <w:t xml:space="preserve"> 6297990</w:t>
      </w:r>
      <w:r>
        <w:rPr>
          <w:rFonts w:hint="default"/>
        </w:rPr>
        <w:tab/>
      </w:r>
      <w:r>
        <w:rPr>
          <w:rFonts w:hint="default"/>
        </w:rPr>
        <w:t>0.25</w:t>
      </w:r>
      <w:r>
        <w:rPr>
          <w:rFonts w:hint="default"/>
        </w:rPr>
        <w:tab/>
      </w:r>
      <w:r>
        <w:rPr>
          <w:rFonts w:hint="default"/>
        </w:rPr>
        <w:t xml:space="preserve">#_12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2009</w:t>
      </w:r>
      <w:r>
        <w:rPr>
          <w:rFonts w:hint="default"/>
        </w:rPr>
        <w:tab/>
      </w:r>
      <w:r>
        <w:rPr>
          <w:rFonts w:hint="default"/>
        </w:rPr>
        <w:t>4</w:t>
      </w:r>
      <w:r>
        <w:rPr>
          <w:rFonts w:hint="default"/>
        </w:rPr>
        <w:tab/>
      </w:r>
      <w:r>
        <w:rPr>
          <w:rFonts w:hint="default"/>
        </w:rPr>
        <w:t>2</w:t>
      </w:r>
      <w:r>
        <w:rPr>
          <w:rFonts w:hint="default"/>
        </w:rPr>
        <w:tab/>
      </w:r>
      <w:r>
        <w:rPr>
          <w:rFonts w:hint="default"/>
        </w:rPr>
        <w:t xml:space="preserve"> 8596850</w:t>
      </w:r>
      <w:r>
        <w:rPr>
          <w:rFonts w:hint="default"/>
        </w:rPr>
        <w:tab/>
      </w:r>
      <w:r>
        <w:rPr>
          <w:rFonts w:hint="default"/>
        </w:rPr>
        <w:t>0.25</w:t>
      </w:r>
      <w:r>
        <w:rPr>
          <w:rFonts w:hint="default"/>
        </w:rPr>
        <w:tab/>
      </w:r>
      <w:r>
        <w:rPr>
          <w:rFonts w:hint="default"/>
        </w:rPr>
        <w:t xml:space="preserve">#_13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2010</w:t>
      </w:r>
      <w:r>
        <w:rPr>
          <w:rFonts w:hint="default"/>
        </w:rPr>
        <w:tab/>
      </w:r>
      <w:r>
        <w:rPr>
          <w:rFonts w:hint="default"/>
        </w:rPr>
        <w:t>4</w:t>
      </w:r>
      <w:r>
        <w:rPr>
          <w:rFonts w:hint="default"/>
        </w:rPr>
        <w:tab/>
      </w:r>
      <w:r>
        <w:rPr>
          <w:rFonts w:hint="default"/>
        </w:rPr>
        <w:t>2</w:t>
      </w:r>
      <w:r>
        <w:rPr>
          <w:rFonts w:hint="default"/>
        </w:rPr>
        <w:tab/>
      </w:r>
      <w:r>
        <w:rPr>
          <w:rFonts w:hint="default"/>
        </w:rPr>
        <w:t xml:space="preserve"> 6724080</w:t>
      </w:r>
      <w:r>
        <w:rPr>
          <w:rFonts w:hint="default"/>
        </w:rPr>
        <w:tab/>
      </w:r>
      <w:r>
        <w:rPr>
          <w:rFonts w:hint="default"/>
        </w:rPr>
        <w:t>0.25</w:t>
      </w:r>
      <w:r>
        <w:rPr>
          <w:rFonts w:hint="default"/>
        </w:rPr>
        <w:tab/>
      </w:r>
      <w:r>
        <w:rPr>
          <w:rFonts w:hint="default"/>
        </w:rPr>
        <w:t xml:space="preserve">#_14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2011</w:t>
      </w:r>
      <w:r>
        <w:rPr>
          <w:rFonts w:hint="default"/>
        </w:rPr>
        <w:tab/>
      </w:r>
      <w:r>
        <w:rPr>
          <w:rFonts w:hint="default"/>
        </w:rPr>
        <w:t>4</w:t>
      </w:r>
      <w:r>
        <w:rPr>
          <w:rFonts w:hint="default"/>
        </w:rPr>
        <w:tab/>
      </w:r>
      <w:r>
        <w:rPr>
          <w:rFonts w:hint="default"/>
        </w:rPr>
        <w:t>2</w:t>
      </w:r>
      <w:r>
        <w:rPr>
          <w:rFonts w:hint="default"/>
        </w:rPr>
        <w:tab/>
      </w:r>
      <w:r>
        <w:rPr>
          <w:rFonts w:hint="default"/>
        </w:rPr>
        <w:t xml:space="preserve"> 2848340</w:t>
      </w:r>
      <w:r>
        <w:rPr>
          <w:rFonts w:hint="default"/>
        </w:rPr>
        <w:tab/>
      </w:r>
      <w:r>
        <w:rPr>
          <w:rFonts w:hint="default"/>
        </w:rPr>
        <w:t>0.25</w:t>
      </w:r>
      <w:r>
        <w:rPr>
          <w:rFonts w:hint="default"/>
        </w:rPr>
        <w:tab/>
      </w:r>
      <w:r>
        <w:rPr>
          <w:rFonts w:hint="default"/>
        </w:rPr>
        <w:t xml:space="preserve">#_15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2013</w:t>
      </w:r>
      <w:r>
        <w:rPr>
          <w:rFonts w:hint="default"/>
        </w:rPr>
        <w:tab/>
      </w:r>
      <w:r>
        <w:rPr>
          <w:rFonts w:hint="default"/>
        </w:rPr>
        <w:t>4</w:t>
      </w:r>
      <w:r>
        <w:rPr>
          <w:rFonts w:hint="default"/>
        </w:rPr>
        <w:tab/>
      </w:r>
      <w:r>
        <w:rPr>
          <w:rFonts w:hint="default"/>
        </w:rPr>
        <w:t>2</w:t>
      </w:r>
      <w:r>
        <w:rPr>
          <w:rFonts w:hint="default"/>
        </w:rPr>
        <w:tab/>
      </w:r>
      <w:r>
        <w:rPr>
          <w:rFonts w:hint="default"/>
        </w:rPr>
        <w:t xml:space="preserve"> 2573610</w:t>
      </w:r>
      <w:r>
        <w:rPr>
          <w:rFonts w:hint="default"/>
        </w:rPr>
        <w:tab/>
      </w:r>
      <w:r>
        <w:rPr>
          <w:rFonts w:hint="default"/>
        </w:rPr>
        <w:t>0.25</w:t>
      </w:r>
      <w:r>
        <w:rPr>
          <w:rFonts w:hint="default"/>
        </w:rPr>
        <w:tab/>
      </w:r>
      <w:r>
        <w:rPr>
          <w:rFonts w:hint="default"/>
        </w:rPr>
        <w:t xml:space="preserve">#_16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2014</w:t>
      </w:r>
      <w:r>
        <w:rPr>
          <w:rFonts w:hint="default"/>
        </w:rPr>
        <w:tab/>
      </w:r>
      <w:r>
        <w:rPr>
          <w:rFonts w:hint="default"/>
        </w:rPr>
        <w:t>4</w:t>
      </w:r>
      <w:r>
        <w:rPr>
          <w:rFonts w:hint="default"/>
        </w:rPr>
        <w:tab/>
      </w:r>
      <w:r>
        <w:rPr>
          <w:rFonts w:hint="default"/>
        </w:rPr>
        <w:t>2</w:t>
      </w:r>
      <w:r>
        <w:rPr>
          <w:rFonts w:hint="default"/>
        </w:rPr>
        <w:tab/>
      </w:r>
      <w:r>
        <w:rPr>
          <w:rFonts w:hint="default"/>
        </w:rPr>
        <w:t xml:space="preserve"> 2861100</w:t>
      </w:r>
      <w:r>
        <w:rPr>
          <w:rFonts w:hint="default"/>
        </w:rPr>
        <w:tab/>
      </w:r>
      <w:r>
        <w:rPr>
          <w:rFonts w:hint="default"/>
        </w:rPr>
        <w:t>0.25</w:t>
      </w:r>
      <w:r>
        <w:rPr>
          <w:rFonts w:hint="default"/>
        </w:rPr>
        <w:tab/>
      </w:r>
      <w:r>
        <w:rPr>
          <w:rFonts w:hint="default"/>
        </w:rPr>
        <w:t xml:space="preserve">#_17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2015</w:t>
      </w:r>
      <w:r>
        <w:rPr>
          <w:rFonts w:hint="default"/>
        </w:rPr>
        <w:tab/>
      </w:r>
      <w:r>
        <w:rPr>
          <w:rFonts w:hint="default"/>
        </w:rPr>
        <w:t>4</w:t>
      </w:r>
      <w:r>
        <w:rPr>
          <w:rFonts w:hint="default"/>
        </w:rPr>
        <w:tab/>
      </w:r>
      <w:r>
        <w:rPr>
          <w:rFonts w:hint="default"/>
        </w:rPr>
        <w:t>2</w:t>
      </w:r>
      <w:r>
        <w:rPr>
          <w:rFonts w:hint="default"/>
        </w:rPr>
        <w:tab/>
      </w:r>
      <w:r>
        <w:rPr>
          <w:rFonts w:hint="default"/>
        </w:rPr>
        <w:t xml:space="preserve"> 2241660</w:t>
      </w:r>
      <w:r>
        <w:rPr>
          <w:rFonts w:hint="default"/>
        </w:rPr>
        <w:tab/>
      </w:r>
      <w:r>
        <w:rPr>
          <w:rFonts w:hint="default"/>
        </w:rPr>
        <w:t>0.25</w:t>
      </w:r>
      <w:r>
        <w:rPr>
          <w:rFonts w:hint="default"/>
        </w:rPr>
        <w:tab/>
      </w:r>
      <w:r>
        <w:rPr>
          <w:rFonts w:hint="default"/>
        </w:rPr>
        <w:t xml:space="preserve">#_18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2016</w:t>
      </w:r>
      <w:r>
        <w:rPr>
          <w:rFonts w:hint="default"/>
        </w:rPr>
        <w:tab/>
      </w:r>
      <w:r>
        <w:rPr>
          <w:rFonts w:hint="default"/>
        </w:rPr>
        <w:t>4</w:t>
      </w:r>
      <w:r>
        <w:rPr>
          <w:rFonts w:hint="default"/>
        </w:rPr>
        <w:tab/>
      </w:r>
      <w:r>
        <w:rPr>
          <w:rFonts w:hint="default"/>
        </w:rPr>
        <w:t>2</w:t>
      </w:r>
      <w:r>
        <w:rPr>
          <w:rFonts w:hint="default"/>
        </w:rPr>
        <w:tab/>
      </w:r>
      <w:r>
        <w:rPr>
          <w:rFonts w:hint="default"/>
        </w:rPr>
        <w:t xml:space="preserve"> 4349350</w:t>
      </w:r>
      <w:r>
        <w:rPr>
          <w:rFonts w:hint="default"/>
        </w:rPr>
        <w:tab/>
      </w:r>
      <w:r>
        <w:rPr>
          <w:rFonts w:hint="default"/>
        </w:rPr>
        <w:t>0.25</w:t>
      </w:r>
      <w:r>
        <w:rPr>
          <w:rFonts w:hint="default"/>
        </w:rPr>
        <w:tab/>
      </w:r>
      <w:r>
        <w:rPr>
          <w:rFonts w:hint="default"/>
        </w:rPr>
        <w:t xml:space="preserve">#_19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2017</w:t>
      </w:r>
      <w:r>
        <w:rPr>
          <w:rFonts w:hint="default"/>
        </w:rPr>
        <w:tab/>
      </w:r>
      <w:r>
        <w:rPr>
          <w:rFonts w:hint="default"/>
        </w:rPr>
        <w:t>4</w:t>
      </w:r>
      <w:r>
        <w:rPr>
          <w:rFonts w:hint="default"/>
        </w:rPr>
        <w:tab/>
      </w:r>
      <w:r>
        <w:rPr>
          <w:rFonts w:hint="default"/>
        </w:rPr>
        <w:t>2</w:t>
      </w:r>
      <w:r>
        <w:rPr>
          <w:rFonts w:hint="default"/>
        </w:rPr>
        <w:tab/>
      </w:r>
      <w:r>
        <w:rPr>
          <w:rFonts w:hint="default"/>
        </w:rPr>
        <w:t xml:space="preserve"> 2392940</w:t>
      </w:r>
      <w:r>
        <w:rPr>
          <w:rFonts w:hint="default"/>
        </w:rPr>
        <w:tab/>
      </w:r>
      <w:r>
        <w:rPr>
          <w:rFonts w:hint="default"/>
        </w:rPr>
        <w:t>0.25</w:t>
      </w:r>
      <w:r>
        <w:rPr>
          <w:rFonts w:hint="default"/>
        </w:rPr>
        <w:tab/>
      </w:r>
      <w:r>
        <w:rPr>
          <w:rFonts w:hint="default"/>
        </w:rPr>
        <w:t xml:space="preserve">#_20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2018</w:t>
      </w:r>
      <w:r>
        <w:rPr>
          <w:rFonts w:hint="default"/>
        </w:rPr>
        <w:tab/>
      </w:r>
      <w:r>
        <w:rPr>
          <w:rFonts w:hint="default"/>
        </w:rPr>
        <w:t>4</w:t>
      </w:r>
      <w:r>
        <w:rPr>
          <w:rFonts w:hint="default"/>
        </w:rPr>
        <w:tab/>
      </w:r>
      <w:r>
        <w:rPr>
          <w:rFonts w:hint="default"/>
        </w:rPr>
        <w:t>2</w:t>
      </w:r>
      <w:r>
        <w:rPr>
          <w:rFonts w:hint="default"/>
        </w:rPr>
        <w:tab/>
      </w:r>
      <w:r>
        <w:rPr>
          <w:rFonts w:hint="default"/>
        </w:rPr>
        <w:t xml:space="preserve"> 3347990</w:t>
      </w:r>
      <w:r>
        <w:rPr>
          <w:rFonts w:hint="default"/>
        </w:rPr>
        <w:tab/>
      </w:r>
      <w:r>
        <w:rPr>
          <w:rFonts w:hint="default"/>
        </w:rPr>
        <w:t>0.25</w:t>
      </w:r>
      <w:r>
        <w:rPr>
          <w:rFonts w:hint="default"/>
        </w:rPr>
        <w:tab/>
      </w:r>
      <w:r>
        <w:rPr>
          <w:rFonts w:hint="default"/>
        </w:rPr>
        <w:t xml:space="preserve">#_21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2019</w:t>
      </w:r>
      <w:r>
        <w:rPr>
          <w:rFonts w:hint="default"/>
        </w:rPr>
        <w:tab/>
      </w:r>
      <w:r>
        <w:rPr>
          <w:rFonts w:hint="default"/>
        </w:rPr>
        <w:t>4</w:t>
      </w:r>
      <w:r>
        <w:rPr>
          <w:rFonts w:hint="default"/>
        </w:rPr>
        <w:tab/>
      </w:r>
      <w:r>
        <w:rPr>
          <w:rFonts w:hint="default"/>
        </w:rPr>
        <w:t>2</w:t>
      </w:r>
      <w:r>
        <w:rPr>
          <w:rFonts w:hint="default"/>
        </w:rPr>
        <w:tab/>
      </w:r>
      <w:r>
        <w:rPr>
          <w:rFonts w:hint="default"/>
        </w:rPr>
        <w:t xml:space="preserve"> 4627194</w:t>
      </w:r>
      <w:r>
        <w:rPr>
          <w:rFonts w:hint="default"/>
        </w:rPr>
        <w:tab/>
      </w:r>
      <w:r>
        <w:rPr>
          <w:rFonts w:hint="default"/>
        </w:rPr>
        <w:t>0.25</w:t>
      </w:r>
      <w:r>
        <w:rPr>
          <w:rFonts w:hint="default"/>
        </w:rPr>
        <w:tab/>
      </w:r>
      <w:r>
        <w:rPr>
          <w:rFonts w:hint="default"/>
        </w:rPr>
        <w:t xml:space="preserve">#_22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2020</w:t>
      </w:r>
      <w:r>
        <w:rPr>
          <w:rFonts w:hint="default"/>
        </w:rPr>
        <w:tab/>
      </w:r>
      <w:r>
        <w:rPr>
          <w:rFonts w:hint="default"/>
        </w:rPr>
        <w:t>4</w:t>
      </w:r>
      <w:r>
        <w:rPr>
          <w:rFonts w:hint="default"/>
        </w:rPr>
        <w:tab/>
      </w:r>
      <w:r>
        <w:rPr>
          <w:rFonts w:hint="default"/>
        </w:rPr>
        <w:t>2</w:t>
      </w:r>
      <w:r>
        <w:rPr>
          <w:rFonts w:hint="default"/>
        </w:rPr>
        <w:tab/>
      </w:r>
      <w:r>
        <w:rPr>
          <w:rFonts w:hint="default"/>
        </w:rPr>
        <w:t>18105953</w:t>
      </w:r>
      <w:r>
        <w:rPr>
          <w:rFonts w:hint="default"/>
        </w:rPr>
        <w:tab/>
      </w:r>
      <w:r>
        <w:rPr>
          <w:rFonts w:hint="default"/>
        </w:rPr>
        <w:t>0.25</w:t>
      </w:r>
      <w:r>
        <w:rPr>
          <w:rFonts w:hint="default"/>
        </w:rPr>
        <w:tab/>
      </w:r>
      <w:r>
        <w:rPr>
          <w:rFonts w:hint="default"/>
        </w:rPr>
        <w:t xml:space="preserve">#_23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1997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3</w:t>
      </w:r>
      <w:r>
        <w:rPr>
          <w:rFonts w:hint="default"/>
        </w:rPr>
        <w:tab/>
      </w:r>
      <w:r>
        <w:rPr>
          <w:rFonts w:hint="default"/>
        </w:rPr>
        <w:t xml:space="preserve">  251387</w:t>
      </w:r>
      <w:r>
        <w:rPr>
          <w:rFonts w:hint="default"/>
        </w:rPr>
        <w:tab/>
      </w:r>
      <w:r>
        <w:rPr>
          <w:rFonts w:hint="default"/>
        </w:rPr>
        <w:t>0.25</w:t>
      </w:r>
      <w:r>
        <w:rPr>
          <w:rFonts w:hint="default"/>
        </w:rPr>
        <w:tab/>
      </w:r>
      <w:r>
        <w:rPr>
          <w:rFonts w:hint="default"/>
        </w:rPr>
        <w:t xml:space="preserve">#_24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1999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3</w:t>
      </w:r>
      <w:r>
        <w:rPr>
          <w:rFonts w:hint="default"/>
        </w:rPr>
        <w:tab/>
      </w:r>
      <w:r>
        <w:rPr>
          <w:rFonts w:hint="default"/>
        </w:rPr>
        <w:t xml:space="preserve">  436919</w:t>
      </w:r>
      <w:r>
        <w:rPr>
          <w:rFonts w:hint="default"/>
        </w:rPr>
        <w:tab/>
      </w:r>
      <w:r>
        <w:rPr>
          <w:rFonts w:hint="default"/>
        </w:rPr>
        <w:t>0.25</w:t>
      </w:r>
      <w:r>
        <w:rPr>
          <w:rFonts w:hint="default"/>
        </w:rPr>
        <w:tab/>
      </w:r>
      <w:r>
        <w:rPr>
          <w:rFonts w:hint="default"/>
        </w:rPr>
        <w:t xml:space="preserve">#_25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2002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3</w:t>
      </w:r>
      <w:r>
        <w:rPr>
          <w:rFonts w:hint="default"/>
        </w:rPr>
        <w:tab/>
      </w:r>
      <w:r>
        <w:rPr>
          <w:rFonts w:hint="default"/>
        </w:rPr>
        <w:t xml:space="preserve">  496379</w:t>
      </w:r>
      <w:r>
        <w:rPr>
          <w:rFonts w:hint="default"/>
        </w:rPr>
        <w:tab/>
      </w:r>
      <w:r>
        <w:rPr>
          <w:rFonts w:hint="default"/>
        </w:rPr>
        <w:t>0.25</w:t>
      </w:r>
      <w:r>
        <w:rPr>
          <w:rFonts w:hint="default"/>
        </w:rPr>
        <w:tab/>
      </w:r>
      <w:r>
        <w:rPr>
          <w:rFonts w:hint="default"/>
        </w:rPr>
        <w:t xml:space="preserve">#_26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2005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3</w:t>
      </w:r>
      <w:r>
        <w:rPr>
          <w:rFonts w:hint="default"/>
        </w:rPr>
        <w:tab/>
      </w:r>
      <w:r>
        <w:rPr>
          <w:rFonts w:hint="default"/>
        </w:rPr>
        <w:t xml:space="preserve">  481447</w:t>
      </w:r>
      <w:r>
        <w:rPr>
          <w:rFonts w:hint="default"/>
        </w:rPr>
        <w:tab/>
      </w:r>
      <w:r>
        <w:rPr>
          <w:rFonts w:hint="default"/>
        </w:rPr>
        <w:t>0.25</w:t>
      </w:r>
      <w:r>
        <w:rPr>
          <w:rFonts w:hint="default"/>
        </w:rPr>
        <w:tab/>
      </w:r>
      <w:r>
        <w:rPr>
          <w:rFonts w:hint="default"/>
        </w:rPr>
        <w:t xml:space="preserve">#_27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2008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3</w:t>
      </w:r>
      <w:r>
        <w:rPr>
          <w:rFonts w:hint="default"/>
        </w:rPr>
        <w:tab/>
      </w:r>
      <w:r>
        <w:rPr>
          <w:rFonts w:hint="default"/>
        </w:rPr>
        <w:t xml:space="preserve">  625026</w:t>
      </w:r>
      <w:r>
        <w:rPr>
          <w:rFonts w:hint="default"/>
        </w:rPr>
        <w:tab/>
      </w:r>
      <w:r>
        <w:rPr>
          <w:rFonts w:hint="default"/>
        </w:rPr>
        <w:t>0.25</w:t>
      </w:r>
      <w:r>
        <w:rPr>
          <w:rFonts w:hint="default"/>
        </w:rPr>
        <w:tab/>
      </w:r>
      <w:r>
        <w:rPr>
          <w:rFonts w:hint="default"/>
        </w:rPr>
        <w:t xml:space="preserve">#_28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2011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3</w:t>
      </w:r>
      <w:r>
        <w:rPr>
          <w:rFonts w:hint="default"/>
        </w:rPr>
        <w:tab/>
      </w:r>
      <w:r>
        <w:rPr>
          <w:rFonts w:hint="default"/>
        </w:rPr>
        <w:t xml:space="preserve">  226372</w:t>
      </w:r>
      <w:r>
        <w:rPr>
          <w:rFonts w:hint="default"/>
        </w:rPr>
        <w:tab/>
      </w:r>
      <w:r>
        <w:rPr>
          <w:rFonts w:hint="default"/>
        </w:rPr>
        <w:t>0.25</w:t>
      </w:r>
      <w:r>
        <w:rPr>
          <w:rFonts w:hint="default"/>
        </w:rPr>
        <w:tab/>
      </w:r>
      <w:r>
        <w:rPr>
          <w:rFonts w:hint="default"/>
        </w:rPr>
        <w:t xml:space="preserve">#_29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2014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3</w:t>
      </w:r>
      <w:r>
        <w:rPr>
          <w:rFonts w:hint="default"/>
        </w:rPr>
        <w:tab/>
      </w:r>
      <w:r>
        <w:rPr>
          <w:rFonts w:hint="default"/>
        </w:rPr>
        <w:t xml:space="preserve">  164613</w:t>
      </w:r>
      <w:r>
        <w:rPr>
          <w:rFonts w:hint="default"/>
        </w:rPr>
        <w:tab/>
      </w:r>
      <w:r>
        <w:rPr>
          <w:rFonts w:hint="default"/>
        </w:rPr>
        <w:t>0.25</w:t>
      </w:r>
      <w:r>
        <w:rPr>
          <w:rFonts w:hint="default"/>
        </w:rPr>
        <w:tab/>
      </w:r>
      <w:r>
        <w:rPr>
          <w:rFonts w:hint="default"/>
        </w:rPr>
        <w:t xml:space="preserve">#_30        </w:t>
      </w:r>
    </w:p>
    <w:p>
      <w:pPr>
        <w:pStyle w:val="5"/>
        <w:rPr>
          <w:ins w:id="24" w:author="LW" w:date="2021-09-25T12:21:40Z"/>
          <w:rFonts w:hint="default"/>
        </w:rPr>
      </w:pPr>
      <w:r>
        <w:rPr>
          <w:rFonts w:hint="default"/>
        </w:rPr>
        <w:t xml:space="preserve"> 2017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3</w:t>
      </w:r>
      <w:r>
        <w:rPr>
          <w:rFonts w:hint="default"/>
        </w:rPr>
        <w:tab/>
      </w:r>
      <w:r>
        <w:rPr>
          <w:rFonts w:hint="default"/>
        </w:rPr>
        <w:t xml:space="preserve">  282714</w:t>
      </w:r>
      <w:r>
        <w:rPr>
          <w:rFonts w:hint="default"/>
        </w:rPr>
        <w:tab/>
      </w:r>
      <w:r>
        <w:rPr>
          <w:rFonts w:hint="default"/>
        </w:rPr>
        <w:t>0.25</w:t>
      </w:r>
      <w:r>
        <w:rPr>
          <w:rFonts w:hint="default"/>
        </w:rPr>
        <w:tab/>
      </w:r>
      <w:r>
        <w:rPr>
          <w:rFonts w:hint="default"/>
        </w:rPr>
        <w:t xml:space="preserve">#_31      </w:t>
      </w:r>
      <w:ins w:id="25" w:author="LW" w:date="2021-09-25T12:21:40Z">
        <w:r>
          <w:rPr>
            <w:rFonts w:hint="default"/>
          </w:rPr>
          <w:t xml:space="preserve">  </w:t>
        </w:r>
      </w:ins>
    </w:p>
    <w:p>
      <w:pPr>
        <w:pStyle w:val="5"/>
        <w:rPr>
          <w:ins w:id="26" w:author="LW" w:date="2021-09-25T12:21:40Z"/>
          <w:rFonts w:hint="default"/>
        </w:rPr>
      </w:pPr>
      <w:ins w:id="27" w:author="LW" w:date="2021-09-25T12:21:40Z">
        <w:r>
          <w:rPr>
            <w:rFonts w:hint="default"/>
          </w:rPr>
          <w:t xml:space="preserve"> </w:t>
        </w:r>
        <w:commentRangeStart w:id="4"/>
        <w:r>
          <w:rPr>
            <w:rFonts w:hint="default"/>
          </w:rPr>
          <w:t>2020</w:t>
        </w:r>
      </w:ins>
      <w:ins w:id="28" w:author="LW" w:date="2021-09-25T12:21:40Z">
        <w:r>
          <w:rPr>
            <w:rFonts w:hint="default"/>
          </w:rPr>
          <w:tab/>
        </w:r>
      </w:ins>
      <w:ins w:id="29" w:author="LW" w:date="2021-09-25T12:21:40Z">
        <w:r>
          <w:rPr>
            <w:rFonts w:hint="default"/>
          </w:rPr>
          <w:t>1</w:t>
        </w:r>
      </w:ins>
      <w:ins w:id="30" w:author="LW" w:date="2021-09-25T12:21:40Z">
        <w:r>
          <w:rPr>
            <w:rFonts w:hint="default"/>
          </w:rPr>
          <w:tab/>
        </w:r>
      </w:ins>
      <w:ins w:id="31" w:author="LW" w:date="2021-09-25T12:21:40Z">
        <w:r>
          <w:rPr>
            <w:rFonts w:hint="default"/>
          </w:rPr>
          <w:t>3</w:t>
        </w:r>
      </w:ins>
      <w:ins w:id="32" w:author="LW" w:date="2021-09-25T12:21:40Z">
        <w:r>
          <w:rPr>
            <w:rFonts w:hint="default"/>
          </w:rPr>
          <w:tab/>
        </w:r>
      </w:ins>
      <w:ins w:id="33" w:author="LW" w:date="2021-09-25T12:21:40Z">
        <w:r>
          <w:rPr>
            <w:rFonts w:hint="default"/>
          </w:rPr>
          <w:t xml:space="preserve">  630692</w:t>
        </w:r>
      </w:ins>
      <w:ins w:id="34" w:author="LW" w:date="2021-09-25T12:21:40Z">
        <w:r>
          <w:rPr>
            <w:rFonts w:hint="default"/>
          </w:rPr>
          <w:tab/>
        </w:r>
      </w:ins>
      <w:ins w:id="35" w:author="LW" w:date="2021-09-25T12:21:40Z">
        <w:r>
          <w:rPr>
            <w:rFonts w:hint="default"/>
          </w:rPr>
          <w:t>0.25</w:t>
        </w:r>
      </w:ins>
      <w:ins w:id="36" w:author="LW" w:date="2021-09-25T12:21:40Z">
        <w:r>
          <w:rPr>
            <w:rFonts w:hint="default"/>
          </w:rPr>
          <w:tab/>
        </w:r>
      </w:ins>
      <w:ins w:id="37" w:author="LW" w:date="2021-09-25T12:21:40Z">
        <w:r>
          <w:rPr>
            <w:rFonts w:hint="default"/>
          </w:rPr>
          <w:t>#_32</w:t>
        </w:r>
        <w:commentRangeEnd w:id="4"/>
      </w:ins>
      <w:r>
        <w:commentReference w:id="4"/>
      </w:r>
    </w:p>
    <w:p>
      <w:pPr>
        <w:pStyle w:val="5"/>
        <w:rPr>
          <w:ins w:id="38" w:author="LW" w:date="2021-09-25T12:21:40Z"/>
          <w:rFonts w:hint="default"/>
        </w:rPr>
      </w:pPr>
      <w:ins w:id="39" w:author="LW" w:date="2021-09-25T12:21:40Z">
        <w:r>
          <w:rPr>
            <w:rFonts w:hint="default"/>
          </w:rPr>
          <w:t xml:space="preserve"> </w:t>
        </w:r>
        <w:commentRangeStart w:id="5"/>
        <w:r>
          <w:rPr>
            <w:rFonts w:hint="default"/>
          </w:rPr>
          <w:t xml:space="preserve">1997  10 </w:t>
        </w:r>
      </w:ins>
      <w:ins w:id="40" w:author="LW" w:date="2021-09-25T12:21:40Z">
        <w:r>
          <w:rPr>
            <w:rFonts w:hint="default"/>
          </w:rPr>
          <w:tab/>
        </w:r>
      </w:ins>
      <w:ins w:id="41" w:author="LW" w:date="2021-09-25T12:21:40Z">
        <w:r>
          <w:rPr>
            <w:rFonts w:hint="default"/>
          </w:rPr>
          <w:t xml:space="preserve">4 </w:t>
        </w:r>
      </w:ins>
      <w:ins w:id="42" w:author="LW" w:date="2021-09-25T12:21:40Z">
        <w:r>
          <w:rPr>
            <w:rFonts w:hint="default"/>
          </w:rPr>
          <w:tab/>
        </w:r>
      </w:ins>
      <w:ins w:id="43" w:author="LW" w:date="2021-09-25T12:21:40Z">
        <w:r>
          <w:rPr>
            <w:rFonts w:hint="default"/>
          </w:rPr>
          <w:t xml:space="preserve">  881535 </w:t>
        </w:r>
      </w:ins>
      <w:ins w:id="44" w:author="LW" w:date="2021-09-25T12:21:40Z">
        <w:r>
          <w:rPr>
            <w:rFonts w:hint="default"/>
          </w:rPr>
          <w:tab/>
        </w:r>
      </w:ins>
      <w:ins w:id="45" w:author="LW" w:date="2021-09-25T12:21:40Z">
        <w:r>
          <w:rPr>
            <w:rFonts w:hint="default"/>
          </w:rPr>
          <w:t xml:space="preserve">0.25 </w:t>
        </w:r>
      </w:ins>
      <w:ins w:id="46" w:author="LW" w:date="2021-09-25T12:21:40Z">
        <w:r>
          <w:rPr>
            <w:rFonts w:hint="default"/>
          </w:rPr>
          <w:tab/>
        </w:r>
      </w:ins>
      <w:ins w:id="47" w:author="LW" w:date="2021-09-25T12:21:40Z">
        <w:r>
          <w:rPr>
            <w:rFonts w:hint="default"/>
          </w:rPr>
          <w:t xml:space="preserve">#_33  </w:t>
        </w:r>
      </w:ins>
    </w:p>
    <w:p>
      <w:pPr>
        <w:pStyle w:val="5"/>
        <w:rPr>
          <w:ins w:id="48" w:author="LW" w:date="2021-09-25T12:21:40Z"/>
          <w:rFonts w:hint="default"/>
        </w:rPr>
      </w:pPr>
      <w:ins w:id="49" w:author="LW" w:date="2021-09-25T12:21:40Z">
        <w:r>
          <w:rPr>
            <w:rFonts w:hint="default"/>
          </w:rPr>
          <w:t xml:space="preserve"> 1998  10 </w:t>
        </w:r>
      </w:ins>
      <w:ins w:id="50" w:author="LW" w:date="2021-09-25T12:21:40Z">
        <w:r>
          <w:rPr>
            <w:rFonts w:hint="default"/>
          </w:rPr>
          <w:tab/>
        </w:r>
      </w:ins>
      <w:ins w:id="51" w:author="LW" w:date="2021-09-25T12:21:40Z">
        <w:r>
          <w:rPr>
            <w:rFonts w:hint="default"/>
          </w:rPr>
          <w:t xml:space="preserve">4 </w:t>
        </w:r>
      </w:ins>
      <w:ins w:id="52" w:author="LW" w:date="2021-09-25T12:21:40Z">
        <w:r>
          <w:rPr>
            <w:rFonts w:hint="default"/>
          </w:rPr>
          <w:tab/>
        </w:r>
      </w:ins>
      <w:ins w:id="53" w:author="LW" w:date="2021-09-25T12:21:40Z">
        <w:r>
          <w:rPr>
            <w:rFonts w:hint="default"/>
          </w:rPr>
          <w:t xml:space="preserve"> 5496580 </w:t>
        </w:r>
      </w:ins>
      <w:ins w:id="54" w:author="LW" w:date="2021-09-25T12:21:40Z">
        <w:r>
          <w:rPr>
            <w:rFonts w:hint="default"/>
          </w:rPr>
          <w:tab/>
        </w:r>
      </w:ins>
      <w:ins w:id="55" w:author="LW" w:date="2021-09-25T12:21:40Z">
        <w:r>
          <w:rPr>
            <w:rFonts w:hint="default"/>
          </w:rPr>
          <w:t xml:space="preserve">0.25 </w:t>
        </w:r>
      </w:ins>
      <w:ins w:id="56" w:author="LW" w:date="2021-09-25T12:21:40Z">
        <w:r>
          <w:rPr>
            <w:rFonts w:hint="default"/>
          </w:rPr>
          <w:tab/>
        </w:r>
      </w:ins>
      <w:ins w:id="57" w:author="LW" w:date="2021-09-25T12:21:40Z">
        <w:r>
          <w:rPr>
            <w:rFonts w:hint="default"/>
          </w:rPr>
          <w:t xml:space="preserve">#_34  </w:t>
        </w:r>
      </w:ins>
    </w:p>
    <w:p>
      <w:pPr>
        <w:pStyle w:val="5"/>
        <w:rPr>
          <w:ins w:id="58" w:author="LW" w:date="2021-09-25T12:21:40Z"/>
          <w:rFonts w:hint="default"/>
        </w:rPr>
      </w:pPr>
      <w:ins w:id="59" w:author="LW" w:date="2021-09-25T12:21:40Z">
        <w:r>
          <w:rPr>
            <w:rFonts w:hint="default"/>
          </w:rPr>
          <w:t xml:space="preserve"> 1999  10 </w:t>
        </w:r>
      </w:ins>
      <w:ins w:id="60" w:author="LW" w:date="2021-09-25T12:21:40Z">
        <w:r>
          <w:rPr>
            <w:rFonts w:hint="default"/>
          </w:rPr>
          <w:tab/>
        </w:r>
      </w:ins>
      <w:ins w:id="61" w:author="LW" w:date="2021-09-25T12:21:40Z">
        <w:r>
          <w:rPr>
            <w:rFonts w:hint="default"/>
          </w:rPr>
          <w:t xml:space="preserve">4 </w:t>
        </w:r>
      </w:ins>
      <w:ins w:id="62" w:author="LW" w:date="2021-09-25T12:21:40Z">
        <w:r>
          <w:rPr>
            <w:rFonts w:hint="default"/>
          </w:rPr>
          <w:tab/>
        </w:r>
      </w:ins>
      <w:ins w:id="63" w:author="LW" w:date="2021-09-25T12:21:40Z">
        <w:r>
          <w:rPr>
            <w:rFonts w:hint="default"/>
          </w:rPr>
          <w:t xml:space="preserve"> 2396691 </w:t>
        </w:r>
      </w:ins>
      <w:ins w:id="64" w:author="LW" w:date="2021-09-25T12:21:40Z">
        <w:r>
          <w:rPr>
            <w:rFonts w:hint="default"/>
          </w:rPr>
          <w:tab/>
        </w:r>
      </w:ins>
      <w:ins w:id="65" w:author="LW" w:date="2021-09-25T12:21:40Z">
        <w:r>
          <w:rPr>
            <w:rFonts w:hint="default"/>
          </w:rPr>
          <w:t xml:space="preserve">0.25 </w:t>
        </w:r>
      </w:ins>
      <w:ins w:id="66" w:author="LW" w:date="2021-09-25T12:21:40Z">
        <w:r>
          <w:rPr>
            <w:rFonts w:hint="default"/>
          </w:rPr>
          <w:tab/>
        </w:r>
      </w:ins>
      <w:ins w:id="67" w:author="LW" w:date="2021-09-25T12:21:40Z">
        <w:r>
          <w:rPr>
            <w:rFonts w:hint="default"/>
          </w:rPr>
          <w:t xml:space="preserve">#_35  </w:t>
        </w:r>
      </w:ins>
    </w:p>
    <w:p>
      <w:pPr>
        <w:pStyle w:val="5"/>
        <w:rPr>
          <w:ins w:id="68" w:author="LW" w:date="2021-09-25T12:21:40Z"/>
          <w:rFonts w:hint="default"/>
        </w:rPr>
      </w:pPr>
      <w:ins w:id="69" w:author="LW" w:date="2021-09-25T12:21:40Z">
        <w:r>
          <w:rPr>
            <w:rFonts w:hint="default"/>
          </w:rPr>
          <w:t xml:space="preserve"> 2000  10 </w:t>
        </w:r>
      </w:ins>
      <w:ins w:id="70" w:author="LW" w:date="2021-09-25T12:21:40Z">
        <w:r>
          <w:rPr>
            <w:rFonts w:hint="default"/>
          </w:rPr>
          <w:tab/>
        </w:r>
      </w:ins>
      <w:ins w:id="71" w:author="LW" w:date="2021-09-25T12:21:40Z">
        <w:r>
          <w:rPr>
            <w:rFonts w:hint="default"/>
          </w:rPr>
          <w:t xml:space="preserve">4 </w:t>
        </w:r>
      </w:ins>
      <w:ins w:id="72" w:author="LW" w:date="2021-09-25T12:21:40Z">
        <w:r>
          <w:rPr>
            <w:rFonts w:hint="default"/>
          </w:rPr>
          <w:tab/>
        </w:r>
      </w:ins>
      <w:ins w:id="73" w:author="LW" w:date="2021-09-25T12:21:40Z">
        <w:r>
          <w:rPr>
            <w:rFonts w:hint="default"/>
          </w:rPr>
          <w:t xml:space="preserve">27739240 </w:t>
        </w:r>
      </w:ins>
      <w:ins w:id="74" w:author="LW" w:date="2021-09-25T12:21:40Z">
        <w:r>
          <w:rPr>
            <w:rFonts w:hint="default"/>
          </w:rPr>
          <w:tab/>
        </w:r>
      </w:ins>
      <w:ins w:id="75" w:author="LW" w:date="2021-09-25T12:21:40Z">
        <w:r>
          <w:rPr>
            <w:rFonts w:hint="default"/>
          </w:rPr>
          <w:t xml:space="preserve">0.25 </w:t>
        </w:r>
      </w:ins>
      <w:ins w:id="76" w:author="LW" w:date="2021-09-25T12:21:40Z">
        <w:r>
          <w:rPr>
            <w:rFonts w:hint="default"/>
          </w:rPr>
          <w:tab/>
        </w:r>
      </w:ins>
      <w:ins w:id="77" w:author="LW" w:date="2021-09-25T12:21:40Z">
        <w:r>
          <w:rPr>
            <w:rFonts w:hint="default"/>
          </w:rPr>
          <w:t xml:space="preserve">#_36  </w:t>
        </w:r>
      </w:ins>
    </w:p>
    <w:p>
      <w:pPr>
        <w:pStyle w:val="5"/>
        <w:rPr>
          <w:ins w:id="78" w:author="LW" w:date="2021-09-25T12:21:40Z"/>
          <w:rFonts w:hint="default"/>
        </w:rPr>
      </w:pPr>
      <w:ins w:id="79" w:author="LW" w:date="2021-09-25T12:21:40Z">
        <w:r>
          <w:rPr>
            <w:rFonts w:hint="default"/>
          </w:rPr>
          <w:t xml:space="preserve"> 2001  10 </w:t>
        </w:r>
      </w:ins>
      <w:ins w:id="80" w:author="LW" w:date="2021-09-25T12:21:40Z">
        <w:r>
          <w:rPr>
            <w:rFonts w:hint="default"/>
          </w:rPr>
          <w:tab/>
        </w:r>
      </w:ins>
      <w:ins w:id="81" w:author="LW" w:date="2021-09-25T12:21:40Z">
        <w:r>
          <w:rPr>
            <w:rFonts w:hint="default"/>
          </w:rPr>
          <w:t xml:space="preserve">4 </w:t>
        </w:r>
      </w:ins>
      <w:ins w:id="82" w:author="LW" w:date="2021-09-25T12:21:40Z">
        <w:r>
          <w:rPr>
            <w:rFonts w:hint="default"/>
          </w:rPr>
          <w:tab/>
        </w:r>
      </w:ins>
      <w:ins w:id="83" w:author="LW" w:date="2021-09-25T12:21:40Z">
        <w:r>
          <w:rPr>
            <w:rFonts w:hint="default"/>
          </w:rPr>
          <w:t xml:space="preserve"> 2865167 </w:t>
        </w:r>
      </w:ins>
      <w:ins w:id="84" w:author="LW" w:date="2021-09-25T12:21:40Z">
        <w:r>
          <w:rPr>
            <w:rFonts w:hint="default"/>
          </w:rPr>
          <w:tab/>
        </w:r>
      </w:ins>
      <w:ins w:id="85" w:author="LW" w:date="2021-09-25T12:21:40Z">
        <w:r>
          <w:rPr>
            <w:rFonts w:hint="default"/>
          </w:rPr>
          <w:t xml:space="preserve">0.25 </w:t>
        </w:r>
      </w:ins>
      <w:ins w:id="86" w:author="LW" w:date="2021-09-25T12:21:40Z">
        <w:r>
          <w:rPr>
            <w:rFonts w:hint="default"/>
          </w:rPr>
          <w:tab/>
        </w:r>
      </w:ins>
      <w:ins w:id="87" w:author="LW" w:date="2021-09-25T12:21:40Z">
        <w:r>
          <w:rPr>
            <w:rFonts w:hint="default"/>
          </w:rPr>
          <w:t>#_37</w:t>
        </w:r>
      </w:ins>
    </w:p>
    <w:p>
      <w:pPr>
        <w:pStyle w:val="5"/>
        <w:rPr>
          <w:ins w:id="88" w:author="LW" w:date="2021-09-25T12:21:40Z"/>
          <w:rFonts w:hint="default"/>
        </w:rPr>
      </w:pPr>
      <w:ins w:id="89" w:author="LW" w:date="2021-09-25T12:21:40Z">
        <w:r>
          <w:rPr>
            <w:rFonts w:hint="default"/>
          </w:rPr>
          <w:t xml:space="preserve"> 2003  10 </w:t>
        </w:r>
      </w:ins>
      <w:ins w:id="90" w:author="LW" w:date="2021-09-25T12:21:40Z">
        <w:r>
          <w:rPr>
            <w:rFonts w:hint="default"/>
          </w:rPr>
          <w:tab/>
        </w:r>
      </w:ins>
      <w:ins w:id="91" w:author="LW" w:date="2021-09-25T12:21:40Z">
        <w:r>
          <w:rPr>
            <w:rFonts w:hint="default"/>
          </w:rPr>
          <w:t xml:space="preserve">4 </w:t>
        </w:r>
      </w:ins>
      <w:ins w:id="92" w:author="LW" w:date="2021-09-25T12:21:40Z">
        <w:r>
          <w:rPr>
            <w:rFonts w:hint="default"/>
          </w:rPr>
          <w:tab/>
        </w:r>
      </w:ins>
      <w:ins w:id="93" w:author="LW" w:date="2021-09-25T12:21:40Z">
        <w:r>
          <w:rPr>
            <w:rFonts w:hint="default"/>
          </w:rPr>
          <w:t xml:space="preserve"> 2355687 </w:t>
        </w:r>
      </w:ins>
      <w:ins w:id="94" w:author="LW" w:date="2021-09-25T12:21:40Z">
        <w:r>
          <w:rPr>
            <w:rFonts w:hint="default"/>
          </w:rPr>
          <w:tab/>
        </w:r>
      </w:ins>
      <w:ins w:id="95" w:author="LW" w:date="2021-09-25T12:21:40Z">
        <w:r>
          <w:rPr>
            <w:rFonts w:hint="default"/>
          </w:rPr>
          <w:t xml:space="preserve">0.25 </w:t>
        </w:r>
      </w:ins>
      <w:ins w:id="96" w:author="LW" w:date="2021-09-25T12:21:40Z">
        <w:r>
          <w:rPr>
            <w:rFonts w:hint="default"/>
          </w:rPr>
          <w:tab/>
        </w:r>
      </w:ins>
      <w:ins w:id="97" w:author="LW" w:date="2021-09-25T12:21:40Z">
        <w:r>
          <w:rPr>
            <w:rFonts w:hint="default"/>
          </w:rPr>
          <w:t>#_38</w:t>
        </w:r>
      </w:ins>
    </w:p>
    <w:p>
      <w:pPr>
        <w:pStyle w:val="5"/>
        <w:rPr>
          <w:ins w:id="98" w:author="LW" w:date="2021-09-25T12:21:40Z"/>
          <w:rFonts w:hint="default"/>
        </w:rPr>
      </w:pPr>
      <w:ins w:id="99" w:author="LW" w:date="2021-09-25T12:21:40Z">
        <w:r>
          <w:rPr>
            <w:rFonts w:hint="default"/>
          </w:rPr>
          <w:t xml:space="preserve"> 2005  10 </w:t>
        </w:r>
      </w:ins>
      <w:ins w:id="100" w:author="LW" w:date="2021-09-25T12:21:40Z">
        <w:r>
          <w:rPr>
            <w:rFonts w:hint="default"/>
          </w:rPr>
          <w:tab/>
        </w:r>
      </w:ins>
      <w:ins w:id="101" w:author="LW" w:date="2021-09-25T12:21:40Z">
        <w:r>
          <w:rPr>
            <w:rFonts w:hint="default"/>
          </w:rPr>
          <w:t xml:space="preserve">4 </w:t>
        </w:r>
      </w:ins>
      <w:ins w:id="102" w:author="LW" w:date="2021-09-25T12:21:40Z">
        <w:r>
          <w:rPr>
            <w:rFonts w:hint="default"/>
          </w:rPr>
          <w:tab/>
        </w:r>
      </w:ins>
      <w:ins w:id="103" w:author="LW" w:date="2021-09-25T12:21:40Z">
        <w:r>
          <w:rPr>
            <w:rFonts w:hint="default"/>
          </w:rPr>
          <w:t xml:space="preserve"> 7452078 </w:t>
        </w:r>
      </w:ins>
      <w:ins w:id="104" w:author="LW" w:date="2021-09-25T12:21:40Z">
        <w:r>
          <w:rPr>
            <w:rFonts w:hint="default"/>
          </w:rPr>
          <w:tab/>
        </w:r>
      </w:ins>
      <w:ins w:id="105" w:author="LW" w:date="2021-09-25T12:21:40Z">
        <w:r>
          <w:rPr>
            <w:rFonts w:hint="default"/>
          </w:rPr>
          <w:t xml:space="preserve">0.25 </w:t>
        </w:r>
      </w:ins>
      <w:ins w:id="106" w:author="LW" w:date="2021-09-25T12:21:40Z">
        <w:r>
          <w:rPr>
            <w:rFonts w:hint="default"/>
          </w:rPr>
          <w:tab/>
        </w:r>
      </w:ins>
      <w:ins w:id="107" w:author="LW" w:date="2021-09-25T12:21:40Z">
        <w:r>
          <w:rPr>
            <w:rFonts w:hint="default"/>
          </w:rPr>
          <w:t>#_39</w:t>
        </w:r>
      </w:ins>
    </w:p>
    <w:p>
      <w:pPr>
        <w:pStyle w:val="5"/>
        <w:rPr>
          <w:ins w:id="108" w:author="LW" w:date="2021-09-25T12:21:40Z"/>
          <w:rFonts w:hint="default"/>
        </w:rPr>
      </w:pPr>
      <w:ins w:id="109" w:author="LW" w:date="2021-09-25T12:21:40Z">
        <w:r>
          <w:rPr>
            <w:rFonts w:hint="default"/>
          </w:rPr>
          <w:t xml:space="preserve"> 2006  10 </w:t>
        </w:r>
      </w:ins>
      <w:ins w:id="110" w:author="LW" w:date="2021-09-25T12:21:40Z">
        <w:r>
          <w:rPr>
            <w:rFonts w:hint="default"/>
          </w:rPr>
          <w:tab/>
        </w:r>
      </w:ins>
      <w:ins w:id="111" w:author="LW" w:date="2021-09-25T12:21:40Z">
        <w:r>
          <w:rPr>
            <w:rFonts w:hint="default"/>
          </w:rPr>
          <w:t xml:space="preserve">4 </w:t>
        </w:r>
      </w:ins>
      <w:ins w:id="112" w:author="LW" w:date="2021-09-25T12:21:40Z">
        <w:r>
          <w:rPr>
            <w:rFonts w:hint="default"/>
          </w:rPr>
          <w:tab/>
        </w:r>
      </w:ins>
      <w:ins w:id="113" w:author="LW" w:date="2021-09-25T12:21:40Z">
        <w:r>
          <w:rPr>
            <w:rFonts w:hint="default"/>
          </w:rPr>
          <w:t xml:space="preserve">  397637 </w:t>
        </w:r>
      </w:ins>
      <w:ins w:id="114" w:author="LW" w:date="2021-09-25T12:21:40Z">
        <w:r>
          <w:rPr>
            <w:rFonts w:hint="default"/>
          </w:rPr>
          <w:tab/>
        </w:r>
      </w:ins>
      <w:ins w:id="115" w:author="LW" w:date="2021-09-25T12:21:40Z">
        <w:r>
          <w:rPr>
            <w:rFonts w:hint="default"/>
          </w:rPr>
          <w:t xml:space="preserve">0.25 </w:t>
        </w:r>
      </w:ins>
      <w:ins w:id="116" w:author="LW" w:date="2021-09-25T12:21:40Z">
        <w:r>
          <w:rPr>
            <w:rFonts w:hint="default"/>
          </w:rPr>
          <w:tab/>
        </w:r>
      </w:ins>
      <w:ins w:id="117" w:author="LW" w:date="2021-09-25T12:21:40Z">
        <w:r>
          <w:rPr>
            <w:rFonts w:hint="default"/>
          </w:rPr>
          <w:t>#_40</w:t>
        </w:r>
      </w:ins>
    </w:p>
    <w:p>
      <w:pPr>
        <w:pStyle w:val="5"/>
        <w:rPr>
          <w:ins w:id="118" w:author="LW" w:date="2021-09-25T12:21:40Z"/>
          <w:rFonts w:hint="default"/>
        </w:rPr>
      </w:pPr>
      <w:ins w:id="119" w:author="LW" w:date="2021-09-25T12:21:40Z">
        <w:r>
          <w:rPr>
            <w:rFonts w:hint="default"/>
          </w:rPr>
          <w:t xml:space="preserve"> 2007  10 </w:t>
        </w:r>
      </w:ins>
      <w:ins w:id="120" w:author="LW" w:date="2021-09-25T12:21:40Z">
        <w:r>
          <w:rPr>
            <w:rFonts w:hint="default"/>
          </w:rPr>
          <w:tab/>
        </w:r>
      </w:ins>
      <w:ins w:id="121" w:author="LW" w:date="2021-09-25T12:21:40Z">
        <w:r>
          <w:rPr>
            <w:rFonts w:hint="default"/>
          </w:rPr>
          <w:t xml:space="preserve">4 </w:t>
        </w:r>
      </w:ins>
      <w:ins w:id="122" w:author="LW" w:date="2021-09-25T12:21:40Z">
        <w:r>
          <w:rPr>
            <w:rFonts w:hint="default"/>
          </w:rPr>
          <w:tab/>
        </w:r>
      </w:ins>
      <w:ins w:id="123" w:author="LW" w:date="2021-09-25T12:21:40Z">
        <w:r>
          <w:rPr>
            <w:rFonts w:hint="default"/>
          </w:rPr>
          <w:t xml:space="preserve"> 1993687 </w:t>
        </w:r>
      </w:ins>
      <w:ins w:id="124" w:author="LW" w:date="2021-09-25T12:21:40Z">
        <w:r>
          <w:rPr>
            <w:rFonts w:hint="default"/>
          </w:rPr>
          <w:tab/>
        </w:r>
      </w:ins>
      <w:ins w:id="125" w:author="LW" w:date="2021-09-25T12:21:40Z">
        <w:r>
          <w:rPr>
            <w:rFonts w:hint="default"/>
          </w:rPr>
          <w:t xml:space="preserve">0.25 </w:t>
        </w:r>
      </w:ins>
      <w:ins w:id="126" w:author="LW" w:date="2021-09-25T12:21:40Z">
        <w:r>
          <w:rPr>
            <w:rFonts w:hint="default"/>
          </w:rPr>
          <w:tab/>
        </w:r>
      </w:ins>
      <w:ins w:id="127" w:author="LW" w:date="2021-09-25T12:21:40Z">
        <w:r>
          <w:rPr>
            <w:rFonts w:hint="default"/>
          </w:rPr>
          <w:t>#_41</w:t>
        </w:r>
      </w:ins>
    </w:p>
    <w:p>
      <w:pPr>
        <w:pStyle w:val="5"/>
        <w:rPr>
          <w:ins w:id="128" w:author="LW" w:date="2021-09-25T12:21:40Z"/>
          <w:rFonts w:hint="default"/>
        </w:rPr>
      </w:pPr>
      <w:ins w:id="129" w:author="LW" w:date="2021-09-25T12:21:40Z">
        <w:r>
          <w:rPr>
            <w:rFonts w:hint="default"/>
          </w:rPr>
          <w:t xml:space="preserve"> 2008  10 </w:t>
        </w:r>
      </w:ins>
      <w:ins w:id="130" w:author="LW" w:date="2021-09-25T12:21:40Z">
        <w:r>
          <w:rPr>
            <w:rFonts w:hint="default"/>
          </w:rPr>
          <w:tab/>
        </w:r>
      </w:ins>
      <w:ins w:id="131" w:author="LW" w:date="2021-09-25T12:21:40Z">
        <w:r>
          <w:rPr>
            <w:rFonts w:hint="default"/>
          </w:rPr>
          <w:t xml:space="preserve">4 </w:t>
        </w:r>
      </w:ins>
      <w:ins w:id="132" w:author="LW" w:date="2021-09-25T12:21:40Z">
        <w:r>
          <w:rPr>
            <w:rFonts w:hint="default"/>
          </w:rPr>
          <w:tab/>
        </w:r>
      </w:ins>
      <w:ins w:id="133" w:author="LW" w:date="2021-09-25T12:21:40Z">
        <w:r>
          <w:rPr>
            <w:rFonts w:hint="default"/>
          </w:rPr>
          <w:t xml:space="preserve"> 3119792 </w:t>
        </w:r>
      </w:ins>
      <w:ins w:id="134" w:author="LW" w:date="2021-09-25T12:21:40Z">
        <w:r>
          <w:rPr>
            <w:rFonts w:hint="default"/>
          </w:rPr>
          <w:tab/>
        </w:r>
      </w:ins>
      <w:ins w:id="135" w:author="LW" w:date="2021-09-25T12:21:40Z">
        <w:r>
          <w:rPr>
            <w:rFonts w:hint="default"/>
          </w:rPr>
          <w:t xml:space="preserve">0.25 </w:t>
        </w:r>
      </w:ins>
      <w:ins w:id="136" w:author="LW" w:date="2021-09-25T12:21:40Z">
        <w:r>
          <w:rPr>
            <w:rFonts w:hint="default"/>
          </w:rPr>
          <w:tab/>
        </w:r>
      </w:ins>
      <w:ins w:id="137" w:author="LW" w:date="2021-09-25T12:21:40Z">
        <w:r>
          <w:rPr>
            <w:rFonts w:hint="default"/>
          </w:rPr>
          <w:t>#_42</w:t>
        </w:r>
      </w:ins>
    </w:p>
    <w:p>
      <w:pPr>
        <w:pStyle w:val="5"/>
        <w:rPr>
          <w:ins w:id="138" w:author="LW" w:date="2021-09-25T12:21:40Z"/>
          <w:rFonts w:hint="default"/>
        </w:rPr>
      </w:pPr>
      <w:ins w:id="139" w:author="LW" w:date="2021-09-25T12:21:40Z">
        <w:r>
          <w:rPr>
            <w:rFonts w:hint="default"/>
          </w:rPr>
          <w:t xml:space="preserve"> 2013  10 </w:t>
        </w:r>
      </w:ins>
      <w:ins w:id="140" w:author="LW" w:date="2021-09-25T12:21:40Z">
        <w:r>
          <w:rPr>
            <w:rFonts w:hint="default"/>
          </w:rPr>
          <w:tab/>
        </w:r>
      </w:ins>
      <w:ins w:id="141" w:author="LW" w:date="2021-09-25T12:21:40Z">
        <w:r>
          <w:rPr>
            <w:rFonts w:hint="default"/>
          </w:rPr>
          <w:t xml:space="preserve">4 </w:t>
        </w:r>
      </w:ins>
      <w:ins w:id="142" w:author="LW" w:date="2021-09-25T12:21:40Z">
        <w:r>
          <w:rPr>
            <w:rFonts w:hint="default"/>
          </w:rPr>
          <w:tab/>
        </w:r>
      </w:ins>
      <w:ins w:id="143" w:author="LW" w:date="2021-09-25T12:21:40Z">
        <w:r>
          <w:rPr>
            <w:rFonts w:hint="default"/>
          </w:rPr>
          <w:t xml:space="preserve">  547673</w:t>
        </w:r>
      </w:ins>
      <w:ins w:id="144" w:author="LW" w:date="2021-09-25T12:21:40Z">
        <w:r>
          <w:rPr>
            <w:rFonts w:hint="default"/>
          </w:rPr>
          <w:tab/>
        </w:r>
      </w:ins>
      <w:ins w:id="145" w:author="LW" w:date="2021-09-25T12:21:40Z">
        <w:r>
          <w:rPr>
            <w:rFonts w:hint="default"/>
          </w:rPr>
          <w:t xml:space="preserve">0.25 </w:t>
        </w:r>
      </w:ins>
      <w:ins w:id="146" w:author="LW" w:date="2021-09-25T12:21:40Z">
        <w:r>
          <w:rPr>
            <w:rFonts w:hint="default"/>
          </w:rPr>
          <w:tab/>
        </w:r>
      </w:ins>
      <w:ins w:id="147" w:author="LW" w:date="2021-09-25T12:21:40Z">
        <w:r>
          <w:rPr>
            <w:rFonts w:hint="default"/>
          </w:rPr>
          <w:t>#_43</w:t>
        </w:r>
      </w:ins>
    </w:p>
    <w:p>
      <w:pPr>
        <w:pStyle w:val="5"/>
        <w:rPr>
          <w:ins w:id="148" w:author="LW" w:date="2021-09-25T12:21:40Z"/>
          <w:rFonts w:hint="default"/>
        </w:rPr>
      </w:pPr>
      <w:ins w:id="149" w:author="LW" w:date="2021-09-25T12:21:40Z">
        <w:r>
          <w:rPr>
            <w:rFonts w:hint="default"/>
          </w:rPr>
          <w:t xml:space="preserve"> 2015  10 </w:t>
        </w:r>
      </w:ins>
      <w:ins w:id="150" w:author="LW" w:date="2021-09-25T12:21:40Z">
        <w:r>
          <w:rPr>
            <w:rFonts w:hint="default"/>
          </w:rPr>
          <w:tab/>
        </w:r>
      </w:ins>
      <w:ins w:id="151" w:author="LW" w:date="2021-09-25T12:21:40Z">
        <w:r>
          <w:rPr>
            <w:rFonts w:hint="default"/>
          </w:rPr>
          <w:t xml:space="preserve">4 </w:t>
        </w:r>
      </w:ins>
      <w:ins w:id="152" w:author="LW" w:date="2021-09-25T12:21:40Z">
        <w:r>
          <w:rPr>
            <w:rFonts w:hint="default"/>
          </w:rPr>
          <w:tab/>
        </w:r>
      </w:ins>
      <w:ins w:id="153" w:author="LW" w:date="2021-09-25T12:21:40Z">
        <w:r>
          <w:rPr>
            <w:rFonts w:hint="default"/>
          </w:rPr>
          <w:t xml:space="preserve"> 2115099 </w:t>
        </w:r>
      </w:ins>
      <w:ins w:id="154" w:author="LW" w:date="2021-09-25T12:21:40Z">
        <w:r>
          <w:rPr>
            <w:rFonts w:hint="default"/>
          </w:rPr>
          <w:tab/>
        </w:r>
      </w:ins>
      <w:ins w:id="155" w:author="LW" w:date="2021-09-25T12:21:40Z">
        <w:r>
          <w:rPr>
            <w:rFonts w:hint="default"/>
          </w:rPr>
          <w:t xml:space="preserve">0.25 </w:t>
        </w:r>
      </w:ins>
      <w:ins w:id="156" w:author="LW" w:date="2021-09-25T12:21:40Z">
        <w:r>
          <w:rPr>
            <w:rFonts w:hint="default"/>
          </w:rPr>
          <w:tab/>
        </w:r>
      </w:ins>
      <w:ins w:id="157" w:author="LW" w:date="2021-09-25T12:21:40Z">
        <w:r>
          <w:rPr>
            <w:rFonts w:hint="default"/>
          </w:rPr>
          <w:t>#_44</w:t>
        </w:r>
      </w:ins>
    </w:p>
    <w:p>
      <w:pPr>
        <w:pStyle w:val="5"/>
        <w:rPr>
          <w:ins w:id="158" w:author="LW" w:date="2021-09-25T12:21:40Z"/>
          <w:rFonts w:hint="default"/>
        </w:rPr>
      </w:pPr>
      <w:ins w:id="159" w:author="LW" w:date="2021-09-25T12:21:40Z">
        <w:r>
          <w:rPr>
            <w:rFonts w:hint="default"/>
          </w:rPr>
          <w:t xml:space="preserve"> 2016  10 </w:t>
        </w:r>
      </w:ins>
      <w:ins w:id="160" w:author="LW" w:date="2021-09-25T12:21:40Z">
        <w:r>
          <w:rPr>
            <w:rFonts w:hint="default"/>
          </w:rPr>
          <w:tab/>
        </w:r>
      </w:ins>
      <w:ins w:id="161" w:author="LW" w:date="2021-09-25T12:21:40Z">
        <w:r>
          <w:rPr>
            <w:rFonts w:hint="default"/>
          </w:rPr>
          <w:t xml:space="preserve">4 </w:t>
        </w:r>
      </w:ins>
      <w:ins w:id="162" w:author="LW" w:date="2021-09-25T12:21:40Z">
        <w:r>
          <w:rPr>
            <w:rFonts w:hint="default"/>
          </w:rPr>
          <w:tab/>
        </w:r>
      </w:ins>
      <w:ins w:id="163" w:author="LW" w:date="2021-09-25T12:21:40Z">
        <w:r>
          <w:rPr>
            <w:rFonts w:hint="default"/>
          </w:rPr>
          <w:t xml:space="preserve">  114422</w:t>
        </w:r>
      </w:ins>
      <w:ins w:id="164" w:author="LW" w:date="2021-09-25T12:21:40Z">
        <w:r>
          <w:rPr>
            <w:rFonts w:hint="default"/>
          </w:rPr>
          <w:tab/>
        </w:r>
      </w:ins>
      <w:ins w:id="165" w:author="LW" w:date="2021-09-25T12:21:40Z">
        <w:r>
          <w:rPr>
            <w:rFonts w:hint="default"/>
          </w:rPr>
          <w:t xml:space="preserve">0.25 </w:t>
        </w:r>
      </w:ins>
      <w:ins w:id="166" w:author="LW" w:date="2021-09-25T12:21:40Z">
        <w:r>
          <w:rPr>
            <w:rFonts w:hint="default"/>
          </w:rPr>
          <w:tab/>
        </w:r>
      </w:ins>
      <w:ins w:id="167" w:author="LW" w:date="2021-09-25T12:21:40Z">
        <w:r>
          <w:rPr>
            <w:rFonts w:hint="default"/>
          </w:rPr>
          <w:t>#_45</w:t>
        </w:r>
      </w:ins>
    </w:p>
    <w:p>
      <w:pPr>
        <w:pStyle w:val="5"/>
        <w:rPr>
          <w:ins w:id="168" w:author="LW" w:date="2021-09-25T12:21:40Z"/>
          <w:rFonts w:hint="default"/>
        </w:rPr>
      </w:pPr>
      <w:ins w:id="169" w:author="LW" w:date="2021-09-25T12:21:40Z">
        <w:r>
          <w:rPr>
            <w:rFonts w:hint="default"/>
          </w:rPr>
          <w:t xml:space="preserve"> 2017  10 </w:t>
        </w:r>
      </w:ins>
      <w:ins w:id="170" w:author="LW" w:date="2021-09-25T12:21:40Z">
        <w:r>
          <w:rPr>
            <w:rFonts w:hint="default"/>
          </w:rPr>
          <w:tab/>
        </w:r>
      </w:ins>
      <w:ins w:id="171" w:author="LW" w:date="2021-09-25T12:21:40Z">
        <w:r>
          <w:rPr>
            <w:rFonts w:hint="default"/>
          </w:rPr>
          <w:t xml:space="preserve">4 </w:t>
        </w:r>
      </w:ins>
      <w:ins w:id="172" w:author="LW" w:date="2021-09-25T12:21:40Z">
        <w:r>
          <w:rPr>
            <w:rFonts w:hint="default"/>
          </w:rPr>
          <w:tab/>
        </w:r>
      </w:ins>
      <w:ins w:id="173" w:author="LW" w:date="2021-09-25T12:21:40Z">
        <w:r>
          <w:rPr>
            <w:rFonts w:hint="default"/>
          </w:rPr>
          <w:t xml:space="preserve">   93955</w:t>
        </w:r>
      </w:ins>
      <w:ins w:id="174" w:author="LW" w:date="2021-09-25T12:21:40Z">
        <w:r>
          <w:rPr>
            <w:rFonts w:hint="default"/>
          </w:rPr>
          <w:tab/>
        </w:r>
      </w:ins>
      <w:ins w:id="175" w:author="LW" w:date="2021-09-25T12:21:40Z">
        <w:r>
          <w:rPr>
            <w:rFonts w:hint="default"/>
          </w:rPr>
          <w:t xml:space="preserve">0.25 </w:t>
        </w:r>
      </w:ins>
      <w:ins w:id="176" w:author="LW" w:date="2021-09-25T12:21:40Z">
        <w:r>
          <w:rPr>
            <w:rFonts w:hint="default"/>
          </w:rPr>
          <w:tab/>
        </w:r>
      </w:ins>
      <w:ins w:id="177" w:author="LW" w:date="2021-09-25T12:21:40Z">
        <w:r>
          <w:rPr>
            <w:rFonts w:hint="default"/>
          </w:rPr>
          <w:t>#_46</w:t>
        </w:r>
      </w:ins>
    </w:p>
    <w:p>
      <w:pPr>
        <w:pStyle w:val="5"/>
        <w:rPr>
          <w:ins w:id="178" w:author="LW" w:date="2021-09-25T12:21:40Z"/>
          <w:rFonts w:hint="default"/>
        </w:rPr>
      </w:pPr>
      <w:ins w:id="179" w:author="LW" w:date="2021-09-25T12:21:40Z">
        <w:r>
          <w:rPr>
            <w:rFonts w:hint="default"/>
          </w:rPr>
          <w:t xml:space="preserve"> 2018  10 </w:t>
        </w:r>
      </w:ins>
      <w:ins w:id="180" w:author="LW" w:date="2021-09-25T12:21:40Z">
        <w:r>
          <w:rPr>
            <w:rFonts w:hint="default"/>
          </w:rPr>
          <w:tab/>
        </w:r>
      </w:ins>
      <w:ins w:id="181" w:author="LW" w:date="2021-09-25T12:21:40Z">
        <w:r>
          <w:rPr>
            <w:rFonts w:hint="default"/>
          </w:rPr>
          <w:t xml:space="preserve">4 </w:t>
        </w:r>
      </w:ins>
      <w:ins w:id="182" w:author="LW" w:date="2021-09-25T12:21:40Z">
        <w:r>
          <w:rPr>
            <w:rFonts w:hint="default"/>
          </w:rPr>
          <w:tab/>
        </w:r>
      </w:ins>
      <w:ins w:id="183" w:author="LW" w:date="2021-09-25T12:21:40Z">
        <w:r>
          <w:rPr>
            <w:rFonts w:hint="default"/>
          </w:rPr>
          <w:t xml:space="preserve">  524781</w:t>
        </w:r>
      </w:ins>
      <w:ins w:id="184" w:author="LW" w:date="2021-09-25T12:21:40Z">
        <w:r>
          <w:rPr>
            <w:rFonts w:hint="default"/>
          </w:rPr>
          <w:tab/>
        </w:r>
      </w:ins>
      <w:ins w:id="185" w:author="LW" w:date="2021-09-25T12:21:40Z">
        <w:r>
          <w:rPr>
            <w:rFonts w:hint="default"/>
          </w:rPr>
          <w:t xml:space="preserve">0.25 </w:t>
        </w:r>
      </w:ins>
      <w:ins w:id="186" w:author="LW" w:date="2021-09-25T12:21:40Z">
        <w:r>
          <w:rPr>
            <w:rFonts w:hint="default"/>
          </w:rPr>
          <w:tab/>
        </w:r>
      </w:ins>
      <w:ins w:id="187" w:author="LW" w:date="2021-09-25T12:21:40Z">
        <w:r>
          <w:rPr>
            <w:rFonts w:hint="default"/>
          </w:rPr>
          <w:t>#_47</w:t>
        </w:r>
      </w:ins>
    </w:p>
    <w:p>
      <w:pPr>
        <w:pStyle w:val="5"/>
        <w:rPr>
          <w:ins w:id="188" w:author="LW" w:date="2021-09-25T12:21:40Z"/>
          <w:rFonts w:hint="default"/>
        </w:rPr>
      </w:pPr>
      <w:ins w:id="189" w:author="LW" w:date="2021-09-25T12:21:40Z">
        <w:r>
          <w:rPr>
            <w:rFonts w:hint="default"/>
          </w:rPr>
          <w:t xml:space="preserve"> 2019  10 </w:t>
        </w:r>
      </w:ins>
      <w:ins w:id="190" w:author="LW" w:date="2021-09-25T12:21:40Z">
        <w:r>
          <w:rPr>
            <w:rFonts w:hint="default"/>
          </w:rPr>
          <w:tab/>
        </w:r>
      </w:ins>
      <w:ins w:id="191" w:author="LW" w:date="2021-09-25T12:21:40Z">
        <w:r>
          <w:rPr>
            <w:rFonts w:hint="default"/>
          </w:rPr>
          <w:t xml:space="preserve">4 </w:t>
        </w:r>
      </w:ins>
      <w:ins w:id="192" w:author="LW" w:date="2021-09-25T12:21:40Z">
        <w:r>
          <w:rPr>
            <w:rFonts w:hint="default"/>
          </w:rPr>
          <w:tab/>
        </w:r>
      </w:ins>
      <w:ins w:id="193" w:author="LW" w:date="2021-09-25T12:21:40Z">
        <w:r>
          <w:rPr>
            <w:rFonts w:hint="default"/>
          </w:rPr>
          <w:t xml:space="preserve"> 5039175 </w:t>
        </w:r>
      </w:ins>
      <w:ins w:id="194" w:author="LW" w:date="2021-09-25T12:21:40Z">
        <w:r>
          <w:rPr>
            <w:rFonts w:hint="default"/>
          </w:rPr>
          <w:tab/>
        </w:r>
      </w:ins>
      <w:ins w:id="195" w:author="LW" w:date="2021-09-25T12:21:40Z">
        <w:r>
          <w:rPr>
            <w:rFonts w:hint="default"/>
          </w:rPr>
          <w:t xml:space="preserve">0.25 </w:t>
        </w:r>
      </w:ins>
      <w:ins w:id="196" w:author="LW" w:date="2021-09-25T12:21:40Z">
        <w:r>
          <w:rPr>
            <w:rFonts w:hint="default"/>
          </w:rPr>
          <w:tab/>
        </w:r>
      </w:ins>
      <w:ins w:id="197" w:author="LW" w:date="2021-09-25T12:21:40Z">
        <w:r>
          <w:rPr>
            <w:rFonts w:hint="default"/>
          </w:rPr>
          <w:t>#_48</w:t>
        </w:r>
      </w:ins>
    </w:p>
    <w:p>
      <w:pPr>
        <w:pStyle w:val="5"/>
        <w:rPr>
          <w:ins w:id="198" w:author="LW" w:date="2021-09-25T12:21:40Z"/>
          <w:rFonts w:hint="default"/>
        </w:rPr>
      </w:pPr>
      <w:ins w:id="199" w:author="LW" w:date="2021-09-25T12:21:40Z">
        <w:r>
          <w:rPr>
            <w:rFonts w:hint="default"/>
          </w:rPr>
          <w:t xml:space="preserve"> 2020  10 </w:t>
        </w:r>
      </w:ins>
      <w:ins w:id="200" w:author="LW" w:date="2021-09-25T12:21:40Z">
        <w:r>
          <w:rPr>
            <w:rFonts w:hint="default"/>
          </w:rPr>
          <w:tab/>
        </w:r>
      </w:ins>
      <w:ins w:id="201" w:author="LW" w:date="2021-09-25T12:21:40Z">
        <w:r>
          <w:rPr>
            <w:rFonts w:hint="default"/>
          </w:rPr>
          <w:t xml:space="preserve">4 </w:t>
        </w:r>
      </w:ins>
      <w:ins w:id="202" w:author="LW" w:date="2021-09-25T12:21:40Z">
        <w:r>
          <w:rPr>
            <w:rFonts w:hint="default"/>
          </w:rPr>
          <w:tab/>
        </w:r>
      </w:ins>
      <w:ins w:id="203" w:author="LW" w:date="2021-09-25T12:21:40Z">
        <w:r>
          <w:rPr>
            <w:rFonts w:hint="default"/>
          </w:rPr>
          <w:t xml:space="preserve"> 6491801 </w:t>
        </w:r>
      </w:ins>
      <w:ins w:id="204" w:author="LW" w:date="2021-09-25T12:21:40Z">
        <w:r>
          <w:rPr>
            <w:rFonts w:hint="default"/>
          </w:rPr>
          <w:tab/>
        </w:r>
      </w:ins>
      <w:ins w:id="205" w:author="LW" w:date="2021-09-25T12:21:40Z">
        <w:r>
          <w:rPr>
            <w:rFonts w:hint="default"/>
          </w:rPr>
          <w:t xml:space="preserve">0.25 </w:t>
        </w:r>
      </w:ins>
      <w:ins w:id="206" w:author="LW" w:date="2021-09-25T12:21:40Z">
        <w:r>
          <w:rPr>
            <w:rFonts w:hint="default"/>
          </w:rPr>
          <w:tab/>
        </w:r>
      </w:ins>
      <w:ins w:id="207" w:author="LW" w:date="2021-09-25T12:21:40Z">
        <w:r>
          <w:rPr>
            <w:rFonts w:hint="default"/>
          </w:rPr>
          <w:t xml:space="preserve">#_49   </w:t>
        </w:r>
        <w:commentRangeEnd w:id="5"/>
      </w:ins>
      <w:r>
        <w:commentReference w:id="5"/>
      </w:r>
      <w:ins w:id="208" w:author="LW" w:date="2021-09-25T12:21:40Z">
        <w:r>
          <w:rPr>
            <w:rFonts w:hint="default"/>
          </w:rPr>
          <w:t xml:space="preserve">         </w:t>
        </w:r>
      </w:ins>
    </w:p>
    <w:p>
      <w:pPr>
        <w:pStyle w:val="5"/>
        <w:rPr>
          <w:rFonts w:hint="default"/>
        </w:rPr>
      </w:pPr>
      <w:r>
        <w:rPr>
          <w:rFonts w:hint="default"/>
        </w:rPr>
        <w:t>-9999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 xml:space="preserve">       0</w:t>
      </w:r>
      <w:r>
        <w:rPr>
          <w:rFonts w:hint="default"/>
        </w:rPr>
        <w:tab/>
      </w:r>
      <w:r>
        <w:rPr>
          <w:rFonts w:hint="default"/>
        </w:rPr>
        <w:t>0.00</w:t>
      </w:r>
      <w:r>
        <w:rPr>
          <w:rFonts w:hint="default"/>
        </w:rPr>
        <w:tab/>
      </w:r>
      <w:r>
        <w:rPr>
          <w:rFonts w:hint="default"/>
        </w:rPr>
        <w:t>#_terminator</w:t>
      </w:r>
    </w:p>
    <w:p>
      <w:pPr>
        <w:pStyle w:val="5"/>
        <w:rPr>
          <w:rFonts w:hint="default"/>
        </w:rPr>
      </w:pPr>
      <w:r>
        <w:rPr>
          <w:rFonts w:hint="default"/>
        </w:rPr>
        <w:t>0 #_N_discard_fleets</w:t>
      </w:r>
    </w:p>
    <w:p>
      <w:pPr>
        <w:pStyle w:val="5"/>
        <w:rPr>
          <w:rFonts w:hint="default"/>
        </w:rPr>
      </w:pPr>
      <w:r>
        <w:rPr>
          <w:rFonts w:hint="default"/>
        </w:rPr>
        <w:t>#_discard_units (1=same_as_catchunits(bio/num); 2=fraction; 3=numbers)</w:t>
      </w:r>
    </w:p>
    <w:p>
      <w:pPr>
        <w:pStyle w:val="5"/>
        <w:rPr>
          <w:rFonts w:hint="default"/>
        </w:rPr>
      </w:pPr>
      <w:r>
        <w:rPr>
          <w:rFonts w:hint="default"/>
        </w:rPr>
        <w:t>#_discard_errtype:  &gt;0 for DF of T-dist(read CV below); 0 for normal with CV; -1 for normal with se; -2 for lognormal</w:t>
      </w:r>
    </w:p>
    <w:p>
      <w:pPr>
        <w:pStyle w:val="5"/>
        <w:rPr>
          <w:rFonts w:hint="default"/>
        </w:rPr>
      </w:pPr>
      <w:r>
        <w:rPr>
          <w:rFonts w:hint="default"/>
        </w:rPr>
        <w:t>#</w:t>
      </w:r>
    </w:p>
    <w:p>
      <w:pPr>
        <w:pStyle w:val="5"/>
        <w:rPr>
          <w:rFonts w:hint="default"/>
        </w:rPr>
      </w:pPr>
      <w:r>
        <w:rPr>
          <w:rFonts w:hint="default"/>
        </w:rPr>
        <w:t>#_discard_fleet_info</w:t>
      </w:r>
    </w:p>
    <w:p>
      <w:pPr>
        <w:pStyle w:val="5"/>
        <w:rPr>
          <w:rFonts w:hint="default"/>
        </w:rPr>
      </w:pPr>
      <w:r>
        <w:rPr>
          <w:rFonts w:hint="default"/>
        </w:rPr>
        <w:t>#</w:t>
      </w:r>
    </w:p>
    <w:p>
      <w:pPr>
        <w:pStyle w:val="5"/>
        <w:rPr>
          <w:rFonts w:hint="default"/>
        </w:rPr>
      </w:pPr>
      <w:r>
        <w:rPr>
          <w:rFonts w:hint="default"/>
        </w:rPr>
        <w:t>#_discard_data</w:t>
      </w:r>
    </w:p>
    <w:p>
      <w:pPr>
        <w:pStyle w:val="5"/>
        <w:rPr>
          <w:rFonts w:hint="default"/>
        </w:rPr>
      </w:pPr>
      <w:r>
        <w:rPr>
          <w:rFonts w:hint="default"/>
        </w:rPr>
        <w:t>#</w:t>
      </w:r>
    </w:p>
    <w:p>
      <w:pPr>
        <w:pStyle w:val="5"/>
        <w:rPr>
          <w:rFonts w:hint="default"/>
        </w:rPr>
      </w:pPr>
      <w:r>
        <w:rPr>
          <w:rFonts w:hint="default"/>
        </w:rPr>
        <w:t>#_meanbodywt</w:t>
      </w:r>
    </w:p>
    <w:p>
      <w:pPr>
        <w:pStyle w:val="5"/>
        <w:rPr>
          <w:rFonts w:hint="default"/>
        </w:rPr>
      </w:pPr>
      <w:r>
        <w:rPr>
          <w:rFonts w:hint="default"/>
        </w:rPr>
        <w:t>0 #_use_meanbodywt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#_DF_for_meanbodywt_T-distribution_like</w:t>
      </w:r>
    </w:p>
    <w:p>
      <w:pPr>
        <w:pStyle w:val="5"/>
        <w:rPr>
          <w:rFonts w:hint="default"/>
        </w:rPr>
      </w:pPr>
      <w:r>
        <w:rPr>
          <w:rFonts w:hint="default"/>
        </w:rPr>
        <w:t>#</w:t>
      </w:r>
    </w:p>
    <w:p>
      <w:pPr>
        <w:pStyle w:val="5"/>
        <w:rPr>
          <w:rFonts w:hint="default"/>
        </w:rPr>
      </w:pPr>
      <w:r>
        <w:rPr>
          <w:rFonts w:hint="default"/>
        </w:rPr>
        <w:t>#_population_length_bins</w:t>
      </w:r>
    </w:p>
    <w:p>
      <w:pPr>
        <w:pStyle w:val="5"/>
        <w:rPr>
          <w:rFonts w:hint="default"/>
        </w:rPr>
      </w:pPr>
      <w:r>
        <w:rPr>
          <w:rFonts w:hint="default"/>
        </w:rPr>
        <w:t>2 # length bin method: 1=use databins; 2=generate from binwidth,min,max below; 3=read vector</w:t>
      </w:r>
    </w:p>
    <w:p>
      <w:pPr>
        <w:pStyle w:val="5"/>
        <w:rPr>
          <w:rFonts w:hint="default"/>
        </w:rPr>
      </w:pPr>
      <w:r>
        <w:rPr>
          <w:rFonts w:hint="default"/>
        </w:rPr>
        <w:t>4 # binwidth for population size comp</w:t>
      </w:r>
    </w:p>
    <w:p>
      <w:pPr>
        <w:pStyle w:val="5"/>
        <w:rPr>
          <w:rFonts w:hint="default"/>
        </w:rPr>
      </w:pPr>
      <w:r>
        <w:rPr>
          <w:rFonts w:hint="default"/>
        </w:rPr>
        <w:t>8 # minimum size in the population (lower edge of first bin and size at age 0.00)</w:t>
      </w:r>
    </w:p>
    <w:p>
      <w:pPr>
        <w:pStyle w:val="5"/>
        <w:rPr>
          <w:rFonts w:hint="default"/>
        </w:rPr>
      </w:pPr>
      <w:r>
        <w:rPr>
          <w:rFonts w:hint="default"/>
        </w:rPr>
        <w:t>28 # maximum size in the population (lower edge of last bin)</w:t>
      </w:r>
    </w:p>
    <w:p>
      <w:pPr>
        <w:pStyle w:val="5"/>
        <w:rPr>
          <w:rFonts w:hint="default"/>
        </w:rPr>
      </w:pPr>
      <w:r>
        <w:rPr>
          <w:rFonts w:hint="default"/>
        </w:rPr>
        <w:t>1 #_use_lencomp</w:t>
      </w:r>
    </w:p>
    <w:p>
      <w:pPr>
        <w:pStyle w:val="5"/>
        <w:rPr>
          <w:rFonts w:hint="default"/>
        </w:rPr>
      </w:pPr>
      <w:r>
        <w:rPr>
          <w:rFonts w:hint="default"/>
        </w:rPr>
        <w:t>#</w:t>
      </w:r>
    </w:p>
    <w:p>
      <w:pPr>
        <w:pStyle w:val="5"/>
        <w:rPr>
          <w:rFonts w:hint="default"/>
        </w:rPr>
      </w:pPr>
      <w:r>
        <w:rPr>
          <w:rFonts w:hint="default"/>
        </w:rPr>
        <w:t>#_len_info</w:t>
      </w:r>
    </w:p>
    <w:p>
      <w:pPr>
        <w:pStyle w:val="5"/>
        <w:rPr>
          <w:rFonts w:hint="default"/>
        </w:rPr>
      </w:pPr>
      <w:r>
        <w:rPr>
          <w:rFonts w:hint="default"/>
        </w:rPr>
        <w:t>#_mintailcomp</w:t>
      </w:r>
      <w:r>
        <w:rPr>
          <w:rFonts w:hint="default"/>
        </w:rPr>
        <w:tab/>
      </w:r>
      <w:r>
        <w:rPr>
          <w:rFonts w:hint="default"/>
        </w:rPr>
        <w:t>addtocomp</w:t>
      </w:r>
      <w:r>
        <w:rPr>
          <w:rFonts w:hint="default"/>
        </w:rPr>
        <w:tab/>
      </w:r>
      <w:r>
        <w:rPr>
          <w:rFonts w:hint="default"/>
        </w:rPr>
        <w:t>combine_M_F</w:t>
      </w:r>
      <w:r>
        <w:rPr>
          <w:rFonts w:hint="default"/>
        </w:rPr>
        <w:tab/>
      </w:r>
      <w:r>
        <w:rPr>
          <w:rFonts w:hint="default"/>
        </w:rPr>
        <w:t>CompressBins</w:t>
      </w:r>
      <w:r>
        <w:rPr>
          <w:rFonts w:hint="default"/>
        </w:rPr>
        <w:tab/>
      </w:r>
      <w:r>
        <w:rPr>
          <w:rFonts w:hint="default"/>
        </w:rPr>
        <w:t>CompError</w:t>
      </w:r>
      <w:r>
        <w:rPr>
          <w:rFonts w:hint="default"/>
        </w:rPr>
        <w:tab/>
      </w:r>
      <w:r>
        <w:rPr>
          <w:rFonts w:hint="default"/>
        </w:rPr>
        <w:t>ParmSelect</w:t>
      </w:r>
      <w:r>
        <w:rPr>
          <w:rFonts w:hint="default"/>
        </w:rPr>
        <w:tab/>
      </w:r>
      <w:r>
        <w:rPr>
          <w:rFonts w:hint="default"/>
        </w:rPr>
        <w:t>minsamplesize</w:t>
      </w:r>
    </w:p>
    <w:p>
      <w:pPr>
        <w:pStyle w:val="5"/>
        <w:rPr>
          <w:rFonts w:hint="default"/>
        </w:rPr>
      </w:pP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1e-07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 xml:space="preserve">#_purse_seine    </w:t>
      </w:r>
    </w:p>
    <w:p>
      <w:pPr>
        <w:pStyle w:val="5"/>
        <w:rPr>
          <w:rFonts w:hint="default"/>
        </w:rPr>
      </w:pP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1e-07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#_Acoustic_survey</w:t>
      </w:r>
    </w:p>
    <w:p>
      <w:pPr>
        <w:pStyle w:val="5"/>
        <w:rPr>
          <w:rFonts w:hint="default"/>
        </w:rPr>
      </w:pP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1e-07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#_DEPM_survey</w:t>
      </w:r>
    </w:p>
    <w:p>
      <w:pPr>
        <w:pStyle w:val="5"/>
        <w:rPr>
          <w:ins w:id="209" w:author="LW" w:date="2021-09-25T12:21:40Z"/>
          <w:rFonts w:hint="default"/>
        </w:rPr>
      </w:pPr>
      <w:ins w:id="210" w:author="LW" w:date="2021-09-25T12:21:40Z">
        <w:commentRangeStart w:id="6"/>
        <w:r>
          <w:rPr>
            <w:rFonts w:hint="default"/>
          </w:rPr>
          <w:t>0</w:t>
        </w:r>
      </w:ins>
      <w:ins w:id="211" w:author="LW" w:date="2021-09-25T12:21:40Z">
        <w:r>
          <w:rPr>
            <w:rFonts w:hint="default"/>
          </w:rPr>
          <w:tab/>
        </w:r>
      </w:ins>
      <w:ins w:id="212" w:author="LW" w:date="2021-09-25T12:21:40Z">
        <w:r>
          <w:rPr>
            <w:rFonts w:hint="default"/>
          </w:rPr>
          <w:t>1e-07</w:t>
        </w:r>
      </w:ins>
      <w:ins w:id="213" w:author="LW" w:date="2021-09-25T12:21:40Z">
        <w:r>
          <w:rPr>
            <w:rFonts w:hint="default"/>
          </w:rPr>
          <w:tab/>
        </w:r>
      </w:ins>
      <w:ins w:id="214" w:author="LW" w:date="2021-09-25T12:21:40Z">
        <w:r>
          <w:rPr>
            <w:rFonts w:hint="default"/>
          </w:rPr>
          <w:t>1</w:t>
        </w:r>
      </w:ins>
      <w:ins w:id="215" w:author="LW" w:date="2021-09-25T12:21:40Z">
        <w:r>
          <w:rPr>
            <w:rFonts w:hint="default"/>
          </w:rPr>
          <w:tab/>
        </w:r>
      </w:ins>
      <w:ins w:id="216" w:author="LW" w:date="2021-09-25T12:21:40Z">
        <w:r>
          <w:rPr>
            <w:rFonts w:hint="default"/>
          </w:rPr>
          <w:t>0</w:t>
        </w:r>
      </w:ins>
      <w:ins w:id="217" w:author="LW" w:date="2021-09-25T12:21:40Z">
        <w:r>
          <w:rPr>
            <w:rFonts w:hint="default"/>
          </w:rPr>
          <w:tab/>
        </w:r>
      </w:ins>
      <w:ins w:id="218" w:author="LW" w:date="2021-09-25T12:21:40Z">
        <w:r>
          <w:rPr>
            <w:rFonts w:hint="default"/>
          </w:rPr>
          <w:t>0</w:t>
        </w:r>
      </w:ins>
      <w:ins w:id="219" w:author="LW" w:date="2021-09-25T12:21:40Z">
        <w:r>
          <w:rPr>
            <w:rFonts w:hint="default"/>
          </w:rPr>
          <w:tab/>
        </w:r>
      </w:ins>
      <w:ins w:id="220" w:author="LW" w:date="2021-09-25T12:21:40Z">
        <w:r>
          <w:rPr>
            <w:rFonts w:hint="default"/>
          </w:rPr>
          <w:t>0</w:t>
        </w:r>
      </w:ins>
      <w:ins w:id="221" w:author="LW" w:date="2021-09-25T12:21:40Z">
        <w:r>
          <w:rPr>
            <w:rFonts w:hint="default"/>
          </w:rPr>
          <w:tab/>
        </w:r>
      </w:ins>
      <w:ins w:id="222" w:author="LW" w:date="2021-09-25T12:21:40Z">
        <w:r>
          <w:rPr>
            <w:rFonts w:hint="default"/>
          </w:rPr>
          <w:t>1</w:t>
        </w:r>
      </w:ins>
      <w:ins w:id="223" w:author="LW" w:date="2021-09-25T12:21:40Z">
        <w:r>
          <w:rPr>
            <w:rFonts w:hint="default"/>
          </w:rPr>
          <w:tab/>
        </w:r>
      </w:ins>
      <w:ins w:id="224" w:author="LW" w:date="2021-09-25T12:21:40Z">
        <w:r>
          <w:rPr>
            <w:rFonts w:hint="default"/>
          </w:rPr>
          <w:t xml:space="preserve">#_Rec_survey </w:t>
        </w:r>
        <w:commentRangeEnd w:id="6"/>
      </w:ins>
      <w:r>
        <w:commentReference w:id="6"/>
      </w:r>
      <w:ins w:id="225" w:author="LW" w:date="2021-09-25T12:21:40Z">
        <w:r>
          <w:rPr>
            <w:rFonts w:hint="default"/>
          </w:rPr>
          <w:t xml:space="preserve">    </w:t>
        </w:r>
      </w:ins>
    </w:p>
    <w:p>
      <w:pPr>
        <w:pStyle w:val="5"/>
        <w:rPr>
          <w:rFonts w:hint="default"/>
        </w:rPr>
      </w:pPr>
      <w:r>
        <w:rPr>
          <w:rFonts w:hint="default"/>
        </w:rPr>
        <w:t>6 #_N_lbins</w:t>
      </w:r>
    </w:p>
    <w:p>
      <w:pPr>
        <w:pStyle w:val="5"/>
        <w:rPr>
          <w:rFonts w:hint="default"/>
        </w:rPr>
      </w:pPr>
      <w:r>
        <w:rPr>
          <w:rFonts w:hint="default"/>
        </w:rPr>
        <w:t>#_lbin_vector</w:t>
      </w:r>
    </w:p>
    <w:p>
      <w:pPr>
        <w:pStyle w:val="5"/>
        <w:rPr>
          <w:rFonts w:hint="default"/>
        </w:rPr>
      </w:pPr>
      <w:r>
        <w:rPr>
          <w:rFonts w:hint="default"/>
        </w:rPr>
        <w:t>8 12 16 20 24 28 #_lbin_vector</w:t>
      </w:r>
    </w:p>
    <w:p>
      <w:pPr>
        <w:pStyle w:val="5"/>
        <w:rPr>
          <w:rFonts w:hint="default"/>
        </w:rPr>
      </w:pPr>
      <w:r>
        <w:rPr>
          <w:rFonts w:hint="default"/>
        </w:rPr>
        <w:t>#</w:t>
      </w:r>
    </w:p>
    <w:p>
      <w:pPr>
        <w:pStyle w:val="5"/>
        <w:rPr>
          <w:rFonts w:hint="default"/>
        </w:rPr>
      </w:pPr>
      <w:r>
        <w:rPr>
          <w:rFonts w:hint="default"/>
        </w:rPr>
        <w:t>#_lencomp</w:t>
      </w:r>
    </w:p>
    <w:p>
      <w:pPr>
        <w:pStyle w:val="5"/>
        <w:rPr>
          <w:rFonts w:hint="default"/>
        </w:rPr>
      </w:pPr>
      <w:r>
        <w:rPr>
          <w:rFonts w:hint="default"/>
        </w:rPr>
        <w:t>#_X.9999</w:t>
      </w:r>
      <w:r>
        <w:rPr>
          <w:rFonts w:hint="default"/>
        </w:rPr>
        <w:tab/>
      </w:r>
      <w:r>
        <w:rPr>
          <w:rFonts w:hint="default"/>
        </w:rPr>
        <w:t>X0</w:t>
      </w:r>
      <w:r>
        <w:rPr>
          <w:rFonts w:hint="default"/>
        </w:rPr>
        <w:tab/>
      </w:r>
      <w:r>
        <w:rPr>
          <w:rFonts w:hint="default"/>
        </w:rPr>
        <w:t>X0.1</w:t>
      </w:r>
      <w:r>
        <w:rPr>
          <w:rFonts w:hint="default"/>
        </w:rPr>
        <w:tab/>
      </w:r>
      <w:r>
        <w:rPr>
          <w:rFonts w:hint="default"/>
        </w:rPr>
        <w:t>X0.2</w:t>
      </w:r>
      <w:r>
        <w:rPr>
          <w:rFonts w:hint="default"/>
        </w:rPr>
        <w:tab/>
      </w:r>
      <w:r>
        <w:rPr>
          <w:rFonts w:hint="default"/>
        </w:rPr>
        <w:t>X0.3</w:t>
      </w:r>
      <w:r>
        <w:rPr>
          <w:rFonts w:hint="default"/>
        </w:rPr>
        <w:tab/>
      </w:r>
      <w:r>
        <w:rPr>
          <w:rFonts w:hint="default"/>
        </w:rPr>
        <w:t>X0.4</w:t>
      </w:r>
      <w:r>
        <w:rPr>
          <w:rFonts w:hint="default"/>
        </w:rPr>
        <w:tab/>
      </w:r>
      <w:r>
        <w:rPr>
          <w:rFonts w:hint="default"/>
        </w:rPr>
        <w:t>X0.5</w:t>
      </w:r>
      <w:r>
        <w:rPr>
          <w:rFonts w:hint="default"/>
        </w:rPr>
        <w:tab/>
      </w:r>
      <w:r>
        <w:rPr>
          <w:rFonts w:hint="default"/>
        </w:rPr>
        <w:t>X0.6</w:t>
      </w:r>
      <w:r>
        <w:rPr>
          <w:rFonts w:hint="default"/>
        </w:rPr>
        <w:tab/>
      </w:r>
      <w:r>
        <w:rPr>
          <w:rFonts w:hint="default"/>
        </w:rPr>
        <w:t>X0.7</w:t>
      </w:r>
      <w:r>
        <w:rPr>
          <w:rFonts w:hint="default"/>
        </w:rPr>
        <w:tab/>
      </w:r>
      <w:r>
        <w:rPr>
          <w:rFonts w:hint="default"/>
        </w:rPr>
        <w:t>X0.8</w:t>
      </w:r>
      <w:r>
        <w:rPr>
          <w:rFonts w:hint="default"/>
        </w:rPr>
        <w:tab/>
      </w:r>
      <w:r>
        <w:rPr>
          <w:rFonts w:hint="default"/>
        </w:rPr>
        <w:t>X0.9</w:t>
      </w:r>
      <w:r>
        <w:rPr>
          <w:rFonts w:hint="default"/>
        </w:rPr>
        <w:tab/>
      </w:r>
      <w:r>
        <w:rPr>
          <w:rFonts w:hint="default"/>
        </w:rPr>
        <w:t>X0.10</w:t>
      </w:r>
    </w:p>
    <w:p>
      <w:pPr>
        <w:pStyle w:val="5"/>
        <w:rPr>
          <w:rFonts w:hint="default"/>
        </w:rPr>
      </w:pPr>
      <w:r>
        <w:rPr>
          <w:rFonts w:hint="default"/>
        </w:rPr>
        <w:t>-9999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#_terminator</w:t>
      </w:r>
    </w:p>
    <w:p>
      <w:pPr>
        <w:pStyle w:val="5"/>
        <w:rPr>
          <w:rFonts w:hint="default"/>
        </w:rPr>
      </w:pPr>
      <w:r>
        <w:rPr>
          <w:rFonts w:hint="default"/>
        </w:rPr>
        <w:t>7 #_N_agebins</w:t>
      </w:r>
    </w:p>
    <w:p>
      <w:pPr>
        <w:pStyle w:val="5"/>
        <w:rPr>
          <w:rFonts w:hint="default"/>
        </w:rPr>
      </w:pPr>
      <w:r>
        <w:rPr>
          <w:rFonts w:hint="default"/>
        </w:rPr>
        <w:t>#</w:t>
      </w:r>
    </w:p>
    <w:p>
      <w:pPr>
        <w:pStyle w:val="5"/>
        <w:rPr>
          <w:rFonts w:hint="default"/>
        </w:rPr>
      </w:pPr>
      <w:r>
        <w:rPr>
          <w:rFonts w:hint="default"/>
        </w:rPr>
        <w:t>#_agebin_vector</w:t>
      </w:r>
    </w:p>
    <w:p>
      <w:pPr>
        <w:pStyle w:val="5"/>
        <w:rPr>
          <w:rFonts w:hint="default"/>
        </w:rPr>
      </w:pPr>
      <w:r>
        <w:rPr>
          <w:rFonts w:hint="default"/>
        </w:rPr>
        <w:t>0 1 2 3 4 5 6 #_agebin_vector</w:t>
      </w:r>
    </w:p>
    <w:p>
      <w:pPr>
        <w:pStyle w:val="5"/>
        <w:rPr>
          <w:rFonts w:hint="default"/>
        </w:rPr>
      </w:pPr>
      <w:r>
        <w:rPr>
          <w:rFonts w:hint="default"/>
        </w:rPr>
        <w:t>#</w:t>
      </w:r>
    </w:p>
    <w:p>
      <w:pPr>
        <w:pStyle w:val="5"/>
        <w:rPr>
          <w:rFonts w:hint="default"/>
        </w:rPr>
      </w:pPr>
      <w:r>
        <w:rPr>
          <w:rFonts w:hint="default"/>
        </w:rPr>
        <w:t>#_ageing_error</w:t>
      </w:r>
    </w:p>
    <w:p>
      <w:pPr>
        <w:pStyle w:val="5"/>
        <w:rPr>
          <w:rFonts w:hint="default"/>
        </w:rPr>
      </w:pPr>
      <w:r>
        <w:rPr>
          <w:rFonts w:hint="default"/>
        </w:rPr>
        <w:t>1 #_N_ageerror_definitions</w:t>
      </w:r>
    </w:p>
    <w:p>
      <w:pPr>
        <w:pStyle w:val="5"/>
        <w:rPr>
          <w:rFonts w:hint="default"/>
        </w:rPr>
      </w:pPr>
      <w:r>
        <w:rPr>
          <w:rFonts w:hint="default"/>
        </w:rPr>
        <w:t>#_age0</w:t>
      </w:r>
      <w:r>
        <w:rPr>
          <w:rFonts w:hint="default"/>
        </w:rPr>
        <w:tab/>
      </w:r>
      <w:r>
        <w:rPr>
          <w:rFonts w:hint="default"/>
        </w:rPr>
        <w:t>age1</w:t>
      </w:r>
      <w:r>
        <w:rPr>
          <w:rFonts w:hint="default"/>
        </w:rPr>
        <w:tab/>
      </w:r>
      <w:r>
        <w:rPr>
          <w:rFonts w:hint="default"/>
        </w:rPr>
        <w:t>age2</w:t>
      </w:r>
      <w:r>
        <w:rPr>
          <w:rFonts w:hint="default"/>
        </w:rPr>
        <w:tab/>
      </w:r>
      <w:r>
        <w:rPr>
          <w:rFonts w:hint="default"/>
        </w:rPr>
        <w:t>age3</w:t>
      </w:r>
      <w:r>
        <w:rPr>
          <w:rFonts w:hint="default"/>
        </w:rPr>
        <w:tab/>
      </w:r>
      <w:r>
        <w:rPr>
          <w:rFonts w:hint="default"/>
        </w:rPr>
        <w:t>age4</w:t>
      </w:r>
      <w:r>
        <w:rPr>
          <w:rFonts w:hint="default"/>
        </w:rPr>
        <w:tab/>
      </w:r>
      <w:r>
        <w:rPr>
          <w:rFonts w:hint="default"/>
        </w:rPr>
        <w:t>age5</w:t>
      </w:r>
      <w:r>
        <w:rPr>
          <w:rFonts w:hint="default"/>
        </w:rPr>
        <w:tab/>
      </w:r>
      <w:r>
        <w:rPr>
          <w:rFonts w:hint="default"/>
        </w:rPr>
        <w:t>age6</w:t>
      </w:r>
    </w:p>
    <w:p>
      <w:pPr>
        <w:pStyle w:val="5"/>
        <w:rPr>
          <w:rFonts w:hint="default"/>
        </w:rPr>
      </w:pPr>
      <w:r>
        <w:rPr>
          <w:rFonts w:hint="default"/>
        </w:rPr>
        <w:t>0.5</w:t>
      </w:r>
      <w:r>
        <w:rPr>
          <w:rFonts w:hint="default"/>
        </w:rPr>
        <w:tab/>
      </w:r>
      <w:r>
        <w:rPr>
          <w:rFonts w:hint="default"/>
        </w:rPr>
        <w:t>1.5</w:t>
      </w:r>
      <w:r>
        <w:rPr>
          <w:rFonts w:hint="default"/>
        </w:rPr>
        <w:tab/>
      </w:r>
      <w:r>
        <w:rPr>
          <w:rFonts w:hint="default"/>
        </w:rPr>
        <w:t>2.5</w:t>
      </w:r>
      <w:r>
        <w:rPr>
          <w:rFonts w:hint="default"/>
        </w:rPr>
        <w:tab/>
      </w:r>
      <w:r>
        <w:rPr>
          <w:rFonts w:hint="default"/>
        </w:rPr>
        <w:t>3.5</w:t>
      </w:r>
      <w:r>
        <w:rPr>
          <w:rFonts w:hint="default"/>
        </w:rPr>
        <w:tab/>
      </w:r>
      <w:r>
        <w:rPr>
          <w:rFonts w:hint="default"/>
        </w:rPr>
        <w:t>4.5</w:t>
      </w:r>
      <w:r>
        <w:rPr>
          <w:rFonts w:hint="default"/>
        </w:rPr>
        <w:tab/>
      </w:r>
      <w:r>
        <w:rPr>
          <w:rFonts w:hint="default"/>
        </w:rPr>
        <w:t>5.5</w:t>
      </w:r>
      <w:r>
        <w:rPr>
          <w:rFonts w:hint="default"/>
        </w:rPr>
        <w:tab/>
      </w:r>
      <w:r>
        <w:rPr>
          <w:rFonts w:hint="default"/>
        </w:rPr>
        <w:t>6.5</w:t>
      </w:r>
      <w:r>
        <w:rPr>
          <w:rFonts w:hint="default"/>
        </w:rPr>
        <w:tab/>
      </w:r>
      <w:r>
        <w:rPr>
          <w:rFonts w:hint="default"/>
        </w:rPr>
        <w:t>#_1</w:t>
      </w:r>
    </w:p>
    <w:p>
      <w:pPr>
        <w:pStyle w:val="5"/>
        <w:rPr>
          <w:rFonts w:hint="default"/>
        </w:rPr>
      </w:pPr>
      <w:r>
        <w:rPr>
          <w:rFonts w:hint="default"/>
        </w:rPr>
        <w:t>0.1</w:t>
      </w:r>
      <w:r>
        <w:rPr>
          <w:rFonts w:hint="default"/>
        </w:rPr>
        <w:tab/>
      </w:r>
      <w:r>
        <w:rPr>
          <w:rFonts w:hint="default"/>
        </w:rPr>
        <w:t>0.2</w:t>
      </w:r>
      <w:r>
        <w:rPr>
          <w:rFonts w:hint="default"/>
        </w:rPr>
        <w:tab/>
      </w:r>
      <w:r>
        <w:rPr>
          <w:rFonts w:hint="default"/>
        </w:rPr>
        <w:t>0.3</w:t>
      </w:r>
      <w:r>
        <w:rPr>
          <w:rFonts w:hint="default"/>
        </w:rPr>
        <w:tab/>
      </w:r>
      <w:r>
        <w:rPr>
          <w:rFonts w:hint="default"/>
        </w:rPr>
        <w:t>0.3</w:t>
      </w:r>
      <w:r>
        <w:rPr>
          <w:rFonts w:hint="default"/>
        </w:rPr>
        <w:tab/>
      </w:r>
      <w:r>
        <w:rPr>
          <w:rFonts w:hint="default"/>
        </w:rPr>
        <w:t>0.3</w:t>
      </w:r>
      <w:r>
        <w:rPr>
          <w:rFonts w:hint="default"/>
        </w:rPr>
        <w:tab/>
      </w:r>
      <w:r>
        <w:rPr>
          <w:rFonts w:hint="default"/>
        </w:rPr>
        <w:t>0.3</w:t>
      </w:r>
      <w:r>
        <w:rPr>
          <w:rFonts w:hint="default"/>
        </w:rPr>
        <w:tab/>
      </w:r>
      <w:r>
        <w:rPr>
          <w:rFonts w:hint="default"/>
        </w:rPr>
        <w:t>0.4</w:t>
      </w:r>
      <w:r>
        <w:rPr>
          <w:rFonts w:hint="default"/>
        </w:rPr>
        <w:tab/>
      </w:r>
      <w:r>
        <w:rPr>
          <w:rFonts w:hint="default"/>
        </w:rPr>
        <w:t>#_2</w:t>
      </w:r>
    </w:p>
    <w:p>
      <w:pPr>
        <w:pStyle w:val="5"/>
        <w:rPr>
          <w:rFonts w:hint="default"/>
        </w:rPr>
      </w:pPr>
      <w:r>
        <w:rPr>
          <w:rFonts w:hint="default"/>
        </w:rPr>
        <w:t>#</w:t>
      </w:r>
    </w:p>
    <w:p>
      <w:pPr>
        <w:pStyle w:val="5"/>
        <w:rPr>
          <w:rFonts w:hint="default"/>
        </w:rPr>
      </w:pPr>
      <w:r>
        <w:rPr>
          <w:rFonts w:hint="default"/>
        </w:rPr>
        <w:t>#_age_info</w:t>
      </w:r>
    </w:p>
    <w:p>
      <w:pPr>
        <w:pStyle w:val="5"/>
        <w:rPr>
          <w:rFonts w:hint="default"/>
        </w:rPr>
      </w:pPr>
      <w:r>
        <w:rPr>
          <w:rFonts w:hint="default"/>
        </w:rPr>
        <w:t>#_mintailcomp</w:t>
      </w:r>
      <w:r>
        <w:rPr>
          <w:rFonts w:hint="default"/>
        </w:rPr>
        <w:tab/>
      </w:r>
      <w:r>
        <w:rPr>
          <w:rFonts w:hint="default"/>
        </w:rPr>
        <w:t>addtocomp</w:t>
      </w:r>
      <w:r>
        <w:rPr>
          <w:rFonts w:hint="default"/>
        </w:rPr>
        <w:tab/>
      </w:r>
      <w:r>
        <w:rPr>
          <w:rFonts w:hint="default"/>
        </w:rPr>
        <w:t>combine_M_F</w:t>
      </w:r>
      <w:r>
        <w:rPr>
          <w:rFonts w:hint="default"/>
        </w:rPr>
        <w:tab/>
      </w:r>
      <w:r>
        <w:rPr>
          <w:rFonts w:hint="default"/>
        </w:rPr>
        <w:t>CompressBins</w:t>
      </w:r>
      <w:r>
        <w:rPr>
          <w:rFonts w:hint="default"/>
        </w:rPr>
        <w:tab/>
      </w:r>
      <w:r>
        <w:rPr>
          <w:rFonts w:hint="default"/>
        </w:rPr>
        <w:t>CompError</w:t>
      </w:r>
      <w:r>
        <w:rPr>
          <w:rFonts w:hint="default"/>
        </w:rPr>
        <w:tab/>
      </w:r>
      <w:r>
        <w:rPr>
          <w:rFonts w:hint="default"/>
        </w:rPr>
        <w:t>ParmSelect</w:t>
      </w:r>
      <w:r>
        <w:rPr>
          <w:rFonts w:hint="default"/>
        </w:rPr>
        <w:tab/>
      </w:r>
      <w:r>
        <w:rPr>
          <w:rFonts w:hint="default"/>
        </w:rPr>
        <w:t>minsamplesize</w:t>
      </w:r>
    </w:p>
    <w:p>
      <w:pPr>
        <w:pStyle w:val="5"/>
        <w:rPr>
          <w:rFonts w:hint="default"/>
        </w:rPr>
      </w:pP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1e-07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 xml:space="preserve">#_purse_seine    </w:t>
      </w:r>
    </w:p>
    <w:p>
      <w:pPr>
        <w:pStyle w:val="5"/>
        <w:rPr>
          <w:rFonts w:hint="default"/>
        </w:rPr>
      </w:pP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1e-07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#_Acoustic_survey</w:t>
      </w:r>
    </w:p>
    <w:p>
      <w:pPr>
        <w:pStyle w:val="5"/>
        <w:rPr>
          <w:rFonts w:hint="default"/>
        </w:rPr>
      </w:pP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1e-07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#_DEPM_survey</w:t>
      </w:r>
    </w:p>
    <w:p>
      <w:pPr>
        <w:pStyle w:val="5"/>
        <w:rPr>
          <w:rFonts w:hint="default"/>
        </w:rPr>
      </w:pPr>
      <w:ins w:id="226" w:author="LW" w:date="2021-09-25T12:21:40Z">
        <w:commentRangeStart w:id="7"/>
        <w:r>
          <w:rPr>
            <w:rFonts w:hint="default"/>
          </w:rPr>
          <w:t>0</w:t>
        </w:r>
      </w:ins>
      <w:ins w:id="227" w:author="LW" w:date="2021-09-25T12:21:40Z">
        <w:r>
          <w:rPr>
            <w:rFonts w:hint="default"/>
          </w:rPr>
          <w:tab/>
        </w:r>
      </w:ins>
      <w:ins w:id="228" w:author="LW" w:date="2021-09-25T12:21:40Z">
        <w:r>
          <w:rPr>
            <w:rFonts w:hint="default"/>
          </w:rPr>
          <w:t>1e-07</w:t>
        </w:r>
      </w:ins>
      <w:ins w:id="229" w:author="LW" w:date="2021-09-25T12:21:40Z">
        <w:r>
          <w:rPr>
            <w:rFonts w:hint="default"/>
          </w:rPr>
          <w:tab/>
        </w:r>
      </w:ins>
      <w:ins w:id="230" w:author="LW" w:date="2021-09-25T12:21:40Z">
        <w:r>
          <w:rPr>
            <w:rFonts w:hint="default"/>
          </w:rPr>
          <w:t>0</w:t>
        </w:r>
      </w:ins>
      <w:ins w:id="231" w:author="LW" w:date="2021-09-25T12:21:40Z">
        <w:r>
          <w:rPr>
            <w:rFonts w:hint="default"/>
          </w:rPr>
          <w:tab/>
        </w:r>
      </w:ins>
      <w:ins w:id="232" w:author="LW" w:date="2021-09-25T12:21:40Z">
        <w:r>
          <w:rPr>
            <w:rFonts w:hint="default"/>
          </w:rPr>
          <w:t>0</w:t>
        </w:r>
      </w:ins>
      <w:ins w:id="233" w:author="LW" w:date="2021-09-25T12:21:40Z">
        <w:r>
          <w:rPr>
            <w:rFonts w:hint="default"/>
          </w:rPr>
          <w:tab/>
        </w:r>
      </w:ins>
      <w:ins w:id="234" w:author="LW" w:date="2021-09-25T12:21:40Z">
        <w:r>
          <w:rPr>
            <w:rFonts w:hint="default"/>
          </w:rPr>
          <w:t>0</w:t>
        </w:r>
      </w:ins>
      <w:ins w:id="235" w:author="LW" w:date="2021-09-25T12:21:40Z">
        <w:r>
          <w:rPr>
            <w:rFonts w:hint="default"/>
          </w:rPr>
          <w:tab/>
        </w:r>
      </w:ins>
      <w:ins w:id="236" w:author="LW" w:date="2021-09-25T12:21:40Z">
        <w:r>
          <w:rPr>
            <w:rFonts w:hint="default"/>
          </w:rPr>
          <w:t>0</w:t>
        </w:r>
      </w:ins>
      <w:ins w:id="237" w:author="LW" w:date="2021-09-25T12:21:40Z">
        <w:r>
          <w:rPr>
            <w:rFonts w:hint="default"/>
          </w:rPr>
          <w:tab/>
        </w:r>
      </w:ins>
      <w:ins w:id="238" w:author="LW" w:date="2021-09-25T12:21:40Z">
        <w:r>
          <w:rPr>
            <w:rFonts w:hint="default"/>
          </w:rPr>
          <w:t>1</w:t>
        </w:r>
      </w:ins>
      <w:ins w:id="239" w:author="LW" w:date="2021-09-25T12:21:40Z">
        <w:r>
          <w:rPr>
            <w:rFonts w:hint="default"/>
          </w:rPr>
          <w:tab/>
        </w:r>
      </w:ins>
      <w:ins w:id="240" w:author="LW" w:date="2021-09-25T12:21:40Z">
        <w:r>
          <w:rPr>
            <w:rFonts w:hint="default"/>
          </w:rPr>
          <w:t xml:space="preserve">#_Rec_survey  </w:t>
        </w:r>
        <w:commentRangeEnd w:id="7"/>
      </w:ins>
      <w:r>
        <w:commentReference w:id="7"/>
      </w:r>
      <w:ins w:id="241" w:author="LW" w:date="2021-09-25T12:21:40Z">
        <w:r>
          <w:rPr>
            <w:rFonts w:hint="default"/>
          </w:rPr>
          <w:t xml:space="preserve">  </w:t>
        </w:r>
      </w:ins>
    </w:p>
    <w:p>
      <w:pPr>
        <w:pStyle w:val="5"/>
        <w:rPr>
          <w:rFonts w:hint="default"/>
        </w:rPr>
      </w:pPr>
      <w:r>
        <w:rPr>
          <w:rFonts w:hint="default"/>
        </w:rPr>
        <w:t>1 #_Lbin_method: 1=poplenbins; 2=datalenbins; 3=lengths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#_combine males into females at or below this bin number</w:t>
      </w:r>
    </w:p>
    <w:p>
      <w:pPr>
        <w:pStyle w:val="5"/>
        <w:rPr>
          <w:rFonts w:hint="default"/>
        </w:rPr>
      </w:pPr>
      <w:r>
        <w:rPr>
          <w:rFonts w:hint="default"/>
        </w:rPr>
        <w:t>#_Yr</w:t>
      </w:r>
      <w:r>
        <w:rPr>
          <w:rFonts w:hint="default"/>
        </w:rPr>
        <w:tab/>
      </w:r>
      <w:r>
        <w:rPr>
          <w:rFonts w:hint="default"/>
        </w:rPr>
        <w:t>Seas</w:t>
      </w:r>
      <w:r>
        <w:rPr>
          <w:rFonts w:hint="default"/>
        </w:rPr>
        <w:tab/>
      </w:r>
      <w:r>
        <w:rPr>
          <w:rFonts w:hint="default"/>
        </w:rPr>
        <w:t>FltSvy</w:t>
      </w:r>
      <w:r>
        <w:rPr>
          <w:rFonts w:hint="default"/>
        </w:rPr>
        <w:tab/>
      </w:r>
      <w:r>
        <w:rPr>
          <w:rFonts w:hint="default"/>
        </w:rPr>
        <w:t>Gender</w:t>
      </w:r>
      <w:r>
        <w:rPr>
          <w:rFonts w:hint="default"/>
        </w:rPr>
        <w:tab/>
      </w:r>
      <w:r>
        <w:rPr>
          <w:rFonts w:hint="default"/>
        </w:rPr>
        <w:t>Part</w:t>
      </w:r>
      <w:r>
        <w:rPr>
          <w:rFonts w:hint="default"/>
        </w:rPr>
        <w:tab/>
      </w:r>
      <w:r>
        <w:rPr>
          <w:rFonts w:hint="default"/>
        </w:rPr>
        <w:t>Ageerr</w:t>
      </w:r>
      <w:r>
        <w:rPr>
          <w:rFonts w:hint="default"/>
        </w:rPr>
        <w:tab/>
      </w:r>
      <w:r>
        <w:rPr>
          <w:rFonts w:hint="default"/>
        </w:rPr>
        <w:t>Lbin_lo</w:t>
      </w:r>
      <w:r>
        <w:rPr>
          <w:rFonts w:hint="default"/>
        </w:rPr>
        <w:tab/>
      </w:r>
      <w:r>
        <w:rPr>
          <w:rFonts w:hint="default"/>
        </w:rPr>
        <w:t>Lbin_hi</w:t>
      </w:r>
      <w:r>
        <w:rPr>
          <w:rFonts w:hint="default"/>
        </w:rPr>
        <w:tab/>
      </w:r>
      <w:r>
        <w:rPr>
          <w:rFonts w:hint="default"/>
        </w:rPr>
        <w:t>Nsamp</w:t>
      </w:r>
      <w:r>
        <w:rPr>
          <w:rFonts w:hint="default"/>
        </w:rPr>
        <w:tab/>
      </w:r>
      <w:r>
        <w:rPr>
          <w:rFonts w:hint="default"/>
        </w:rPr>
        <w:t>a0</w:t>
      </w:r>
      <w:r>
        <w:rPr>
          <w:rFonts w:hint="default"/>
        </w:rPr>
        <w:tab/>
      </w:r>
      <w:r>
        <w:rPr>
          <w:rFonts w:hint="default"/>
        </w:rPr>
        <w:t>a1</w:t>
      </w:r>
      <w:r>
        <w:rPr>
          <w:rFonts w:hint="default"/>
        </w:rPr>
        <w:tab/>
      </w:r>
      <w:r>
        <w:rPr>
          <w:rFonts w:hint="default"/>
        </w:rPr>
        <w:t>a2</w:t>
      </w:r>
      <w:r>
        <w:rPr>
          <w:rFonts w:hint="default"/>
        </w:rPr>
        <w:tab/>
      </w:r>
      <w:r>
        <w:rPr>
          <w:rFonts w:hint="default"/>
        </w:rPr>
        <w:t>a3</w:t>
      </w:r>
      <w:r>
        <w:rPr>
          <w:rFonts w:hint="default"/>
        </w:rPr>
        <w:tab/>
      </w:r>
      <w:r>
        <w:rPr>
          <w:rFonts w:hint="default"/>
        </w:rPr>
        <w:t>a4</w:t>
      </w:r>
      <w:r>
        <w:rPr>
          <w:rFonts w:hint="default"/>
        </w:rPr>
        <w:tab/>
      </w:r>
      <w:r>
        <w:rPr>
          <w:rFonts w:hint="default"/>
        </w:rPr>
        <w:t>a5</w:t>
      </w:r>
      <w:r>
        <w:rPr>
          <w:rFonts w:hint="default"/>
        </w:rPr>
        <w:tab/>
      </w:r>
      <w:r>
        <w:rPr>
          <w:rFonts w:hint="default"/>
        </w:rPr>
        <w:t>a6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1978</w:t>
      </w:r>
      <w:r>
        <w:rPr>
          <w:rFonts w:hint="default"/>
        </w:rPr>
        <w:tab/>
      </w:r>
      <w:r>
        <w:rPr>
          <w:rFonts w:hint="default"/>
        </w:rPr>
        <w:t>7</w:t>
      </w:r>
      <w:r>
        <w:rPr>
          <w:rFonts w:hint="default"/>
        </w:rPr>
        <w:tab/>
      </w:r>
      <w:r>
        <w:rPr>
          <w:rFonts w:hint="default"/>
        </w:rPr>
        <w:t xml:space="preserve"> 1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50</w:t>
      </w:r>
      <w:r>
        <w:rPr>
          <w:rFonts w:hint="default"/>
        </w:rPr>
        <w:tab/>
      </w:r>
      <w:r>
        <w:rPr>
          <w:rFonts w:hint="default"/>
        </w:rPr>
        <w:t xml:space="preserve"> 869437</w:t>
      </w:r>
      <w:r>
        <w:rPr>
          <w:rFonts w:hint="default"/>
        </w:rPr>
        <w:tab/>
      </w:r>
      <w:r>
        <w:rPr>
          <w:rFonts w:hint="default"/>
        </w:rPr>
        <w:t xml:space="preserve"> 2296650</w:t>
      </w:r>
      <w:r>
        <w:rPr>
          <w:rFonts w:hint="default"/>
        </w:rPr>
        <w:tab/>
      </w:r>
      <w:r>
        <w:rPr>
          <w:rFonts w:hint="default"/>
        </w:rPr>
        <w:t xml:space="preserve"> 946698</w:t>
      </w:r>
      <w:r>
        <w:rPr>
          <w:rFonts w:hint="default"/>
        </w:rPr>
        <w:tab/>
      </w:r>
      <w:r>
        <w:rPr>
          <w:rFonts w:hint="default"/>
        </w:rPr>
        <w:t xml:space="preserve"> 295360</w:t>
      </w:r>
      <w:r>
        <w:rPr>
          <w:rFonts w:hint="default"/>
        </w:rPr>
        <w:tab/>
      </w:r>
      <w:r>
        <w:rPr>
          <w:rFonts w:hint="default"/>
        </w:rPr>
        <w:t xml:space="preserve"> 136661</w:t>
      </w:r>
      <w:r>
        <w:rPr>
          <w:rFonts w:hint="default"/>
        </w:rPr>
        <w:tab/>
      </w:r>
      <w:r>
        <w:rPr>
          <w:rFonts w:hint="default"/>
        </w:rPr>
        <w:t xml:space="preserve">  41744</w:t>
      </w:r>
      <w:r>
        <w:rPr>
          <w:rFonts w:hint="default"/>
        </w:rPr>
        <w:tab/>
      </w:r>
      <w:r>
        <w:rPr>
          <w:rFonts w:hint="default"/>
        </w:rPr>
        <w:t xml:space="preserve"> 16468</w:t>
      </w:r>
      <w:r>
        <w:rPr>
          <w:rFonts w:hint="default"/>
        </w:rPr>
        <w:tab/>
      </w:r>
      <w:r>
        <w:rPr>
          <w:rFonts w:hint="default"/>
        </w:rPr>
        <w:t xml:space="preserve">#_1 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1979</w:t>
      </w:r>
      <w:r>
        <w:rPr>
          <w:rFonts w:hint="default"/>
        </w:rPr>
        <w:tab/>
      </w:r>
      <w:r>
        <w:rPr>
          <w:rFonts w:hint="default"/>
        </w:rPr>
        <w:t>7</w:t>
      </w:r>
      <w:r>
        <w:rPr>
          <w:rFonts w:hint="default"/>
        </w:rPr>
        <w:tab/>
      </w:r>
      <w:r>
        <w:rPr>
          <w:rFonts w:hint="default"/>
        </w:rPr>
        <w:t xml:space="preserve"> 1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50</w:t>
      </w:r>
      <w:r>
        <w:rPr>
          <w:rFonts w:hint="default"/>
        </w:rPr>
        <w:tab/>
      </w:r>
      <w:r>
        <w:rPr>
          <w:rFonts w:hint="default"/>
        </w:rPr>
        <w:t xml:space="preserve"> 674489</w:t>
      </w:r>
      <w:r>
        <w:rPr>
          <w:rFonts w:hint="default"/>
        </w:rPr>
        <w:tab/>
      </w:r>
      <w:r>
        <w:rPr>
          <w:rFonts w:hint="default"/>
        </w:rPr>
        <w:t xml:space="preserve"> 1535560</w:t>
      </w:r>
      <w:r>
        <w:rPr>
          <w:rFonts w:hint="default"/>
        </w:rPr>
        <w:tab/>
      </w:r>
      <w:r>
        <w:rPr>
          <w:rFonts w:hint="default"/>
        </w:rPr>
        <w:t xml:space="preserve"> 956132</w:t>
      </w:r>
      <w:r>
        <w:rPr>
          <w:rFonts w:hint="default"/>
        </w:rPr>
        <w:tab/>
      </w:r>
      <w:r>
        <w:rPr>
          <w:rFonts w:hint="default"/>
        </w:rPr>
        <w:t xml:space="preserve"> 431466</w:t>
      </w:r>
      <w:r>
        <w:rPr>
          <w:rFonts w:hint="default"/>
        </w:rPr>
        <w:tab/>
      </w:r>
      <w:r>
        <w:rPr>
          <w:rFonts w:hint="default"/>
        </w:rPr>
        <w:t xml:space="preserve"> 189107</w:t>
      </w:r>
      <w:r>
        <w:rPr>
          <w:rFonts w:hint="default"/>
        </w:rPr>
        <w:tab/>
      </w:r>
      <w:r>
        <w:rPr>
          <w:rFonts w:hint="default"/>
        </w:rPr>
        <w:t xml:space="preserve">  93185</w:t>
      </w:r>
      <w:r>
        <w:rPr>
          <w:rFonts w:hint="default"/>
        </w:rPr>
        <w:tab/>
      </w:r>
      <w:r>
        <w:rPr>
          <w:rFonts w:hint="default"/>
        </w:rPr>
        <w:t xml:space="preserve"> 36038</w:t>
      </w:r>
      <w:r>
        <w:rPr>
          <w:rFonts w:hint="default"/>
        </w:rPr>
        <w:tab/>
      </w:r>
      <w:r>
        <w:rPr>
          <w:rFonts w:hint="default"/>
        </w:rPr>
        <w:t xml:space="preserve">#_2 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1980</w:t>
      </w:r>
      <w:r>
        <w:rPr>
          <w:rFonts w:hint="default"/>
        </w:rPr>
        <w:tab/>
      </w:r>
      <w:r>
        <w:rPr>
          <w:rFonts w:hint="default"/>
        </w:rPr>
        <w:t>7</w:t>
      </w:r>
      <w:r>
        <w:rPr>
          <w:rFonts w:hint="default"/>
        </w:rPr>
        <w:tab/>
      </w:r>
      <w:r>
        <w:rPr>
          <w:rFonts w:hint="default"/>
        </w:rPr>
        <w:t xml:space="preserve"> 1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50</w:t>
      </w:r>
      <w:r>
        <w:rPr>
          <w:rFonts w:hint="default"/>
        </w:rPr>
        <w:tab/>
      </w:r>
      <w:r>
        <w:rPr>
          <w:rFonts w:hint="default"/>
        </w:rPr>
        <w:t xml:space="preserve"> 856671</w:t>
      </w:r>
      <w:r>
        <w:rPr>
          <w:rFonts w:hint="default"/>
        </w:rPr>
        <w:tab/>
      </w:r>
      <w:r>
        <w:rPr>
          <w:rFonts w:hint="default"/>
        </w:rPr>
        <w:t xml:space="preserve"> 2037400</w:t>
      </w:r>
      <w:r>
        <w:rPr>
          <w:rFonts w:hint="default"/>
        </w:rPr>
        <w:tab/>
      </w:r>
      <w:r>
        <w:rPr>
          <w:rFonts w:hint="default"/>
        </w:rPr>
        <w:t>1561970</w:t>
      </w:r>
      <w:r>
        <w:rPr>
          <w:rFonts w:hint="default"/>
        </w:rPr>
        <w:tab/>
      </w:r>
      <w:r>
        <w:rPr>
          <w:rFonts w:hint="default"/>
        </w:rPr>
        <w:t xml:space="preserve"> 378785</w:t>
      </w:r>
      <w:r>
        <w:rPr>
          <w:rFonts w:hint="default"/>
        </w:rPr>
        <w:tab/>
      </w:r>
      <w:r>
        <w:rPr>
          <w:rFonts w:hint="default"/>
        </w:rPr>
        <w:t xml:space="preserve"> 156922</w:t>
      </w:r>
      <w:r>
        <w:rPr>
          <w:rFonts w:hint="default"/>
        </w:rPr>
        <w:tab/>
      </w:r>
      <w:r>
        <w:rPr>
          <w:rFonts w:hint="default"/>
        </w:rPr>
        <w:t xml:space="preserve">  47302</w:t>
      </w:r>
      <w:r>
        <w:rPr>
          <w:rFonts w:hint="default"/>
        </w:rPr>
        <w:tab/>
      </w:r>
      <w:r>
        <w:rPr>
          <w:rFonts w:hint="default"/>
        </w:rPr>
        <w:t xml:space="preserve"> 30006</w:t>
      </w:r>
      <w:r>
        <w:rPr>
          <w:rFonts w:hint="default"/>
        </w:rPr>
        <w:tab/>
      </w:r>
      <w:r>
        <w:rPr>
          <w:rFonts w:hint="default"/>
        </w:rPr>
        <w:t xml:space="preserve">#_3 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1981</w:t>
      </w:r>
      <w:r>
        <w:rPr>
          <w:rFonts w:hint="default"/>
        </w:rPr>
        <w:tab/>
      </w:r>
      <w:r>
        <w:rPr>
          <w:rFonts w:hint="default"/>
        </w:rPr>
        <w:t>7</w:t>
      </w:r>
      <w:r>
        <w:rPr>
          <w:rFonts w:hint="default"/>
        </w:rPr>
        <w:tab/>
      </w:r>
      <w:r>
        <w:rPr>
          <w:rFonts w:hint="default"/>
        </w:rPr>
        <w:t xml:space="preserve"> 1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50</w:t>
      </w:r>
      <w:r>
        <w:rPr>
          <w:rFonts w:hint="default"/>
        </w:rPr>
        <w:tab/>
      </w:r>
      <w:r>
        <w:rPr>
          <w:rFonts w:hint="default"/>
        </w:rPr>
        <w:t>1025960</w:t>
      </w:r>
      <w:r>
        <w:rPr>
          <w:rFonts w:hint="default"/>
        </w:rPr>
        <w:tab/>
      </w:r>
      <w:r>
        <w:rPr>
          <w:rFonts w:hint="default"/>
        </w:rPr>
        <w:t xml:space="preserve"> 1934840</w:t>
      </w:r>
      <w:r>
        <w:rPr>
          <w:rFonts w:hint="default"/>
        </w:rPr>
        <w:tab/>
      </w:r>
      <w:r>
        <w:rPr>
          <w:rFonts w:hint="default"/>
        </w:rPr>
        <w:t>1733720</w:t>
      </w:r>
      <w:r>
        <w:rPr>
          <w:rFonts w:hint="default"/>
        </w:rPr>
        <w:tab/>
      </w:r>
      <w:r>
        <w:rPr>
          <w:rFonts w:hint="default"/>
        </w:rPr>
        <w:t xml:space="preserve"> 679001</w:t>
      </w:r>
      <w:r>
        <w:rPr>
          <w:rFonts w:hint="default"/>
        </w:rPr>
        <w:tab/>
      </w:r>
      <w:r>
        <w:rPr>
          <w:rFonts w:hint="default"/>
        </w:rPr>
        <w:t xml:space="preserve"> 195304</w:t>
      </w:r>
      <w:r>
        <w:rPr>
          <w:rFonts w:hint="default"/>
        </w:rPr>
        <w:tab/>
      </w:r>
      <w:r>
        <w:rPr>
          <w:rFonts w:hint="default"/>
        </w:rPr>
        <w:t xml:space="preserve"> 104545</w:t>
      </w:r>
      <w:r>
        <w:rPr>
          <w:rFonts w:hint="default"/>
        </w:rPr>
        <w:tab/>
      </w:r>
      <w:r>
        <w:rPr>
          <w:rFonts w:hint="default"/>
        </w:rPr>
        <w:t xml:space="preserve"> 76466</w:t>
      </w:r>
      <w:r>
        <w:rPr>
          <w:rFonts w:hint="default"/>
        </w:rPr>
        <w:tab/>
      </w:r>
      <w:r>
        <w:rPr>
          <w:rFonts w:hint="default"/>
        </w:rPr>
        <w:t xml:space="preserve">#_4 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1982</w:t>
      </w:r>
      <w:r>
        <w:rPr>
          <w:rFonts w:hint="default"/>
        </w:rPr>
        <w:tab/>
      </w:r>
      <w:r>
        <w:rPr>
          <w:rFonts w:hint="default"/>
        </w:rPr>
        <w:t>7</w:t>
      </w:r>
      <w:r>
        <w:rPr>
          <w:rFonts w:hint="default"/>
        </w:rPr>
        <w:tab/>
      </w:r>
      <w:r>
        <w:rPr>
          <w:rFonts w:hint="default"/>
        </w:rPr>
        <w:t xml:space="preserve"> 1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50</w:t>
      </w:r>
      <w:r>
        <w:rPr>
          <w:rFonts w:hint="default"/>
        </w:rPr>
        <w:tab/>
      </w:r>
      <w:r>
        <w:rPr>
          <w:rFonts w:hint="default"/>
        </w:rPr>
        <w:t xml:space="preserve">  62000</w:t>
      </w:r>
      <w:r>
        <w:rPr>
          <w:rFonts w:hint="default"/>
        </w:rPr>
        <w:tab/>
      </w:r>
      <w:r>
        <w:rPr>
          <w:rFonts w:hint="default"/>
        </w:rPr>
        <w:t xml:space="preserve">  795000</w:t>
      </w:r>
      <w:r>
        <w:rPr>
          <w:rFonts w:hint="default"/>
        </w:rPr>
        <w:tab/>
      </w:r>
      <w:r>
        <w:rPr>
          <w:rFonts w:hint="default"/>
        </w:rPr>
        <w:t>1869000</w:t>
      </w:r>
      <w:r>
        <w:rPr>
          <w:rFonts w:hint="default"/>
        </w:rPr>
        <w:tab/>
      </w:r>
      <w:r>
        <w:rPr>
          <w:rFonts w:hint="default"/>
        </w:rPr>
        <w:t xml:space="preserve"> 709000</w:t>
      </w:r>
      <w:r>
        <w:rPr>
          <w:rFonts w:hint="default"/>
        </w:rPr>
        <w:tab/>
      </w:r>
      <w:r>
        <w:rPr>
          <w:rFonts w:hint="default"/>
        </w:rPr>
        <w:t xml:space="preserve"> 353000</w:t>
      </w:r>
      <w:r>
        <w:rPr>
          <w:rFonts w:hint="default"/>
        </w:rPr>
        <w:tab/>
      </w:r>
      <w:r>
        <w:rPr>
          <w:rFonts w:hint="default"/>
        </w:rPr>
        <w:t xml:space="preserve"> 131000</w:t>
      </w:r>
      <w:r>
        <w:rPr>
          <w:rFonts w:hint="default"/>
        </w:rPr>
        <w:tab/>
      </w:r>
      <w:r>
        <w:rPr>
          <w:rFonts w:hint="default"/>
        </w:rPr>
        <w:t>129000</w:t>
      </w:r>
      <w:r>
        <w:rPr>
          <w:rFonts w:hint="default"/>
        </w:rPr>
        <w:tab/>
      </w:r>
      <w:r>
        <w:rPr>
          <w:rFonts w:hint="default"/>
        </w:rPr>
        <w:t xml:space="preserve">#_5 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1983</w:t>
      </w:r>
      <w:r>
        <w:rPr>
          <w:rFonts w:hint="default"/>
        </w:rPr>
        <w:tab/>
      </w:r>
      <w:r>
        <w:rPr>
          <w:rFonts w:hint="default"/>
        </w:rPr>
        <w:t>7</w:t>
      </w:r>
      <w:r>
        <w:rPr>
          <w:rFonts w:hint="default"/>
        </w:rPr>
        <w:tab/>
      </w:r>
      <w:r>
        <w:rPr>
          <w:rFonts w:hint="default"/>
        </w:rPr>
        <w:t xml:space="preserve"> 1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50</w:t>
      </w:r>
      <w:r>
        <w:rPr>
          <w:rFonts w:hint="default"/>
        </w:rPr>
        <w:tab/>
      </w:r>
      <w:r>
        <w:rPr>
          <w:rFonts w:hint="default"/>
        </w:rPr>
        <w:t>1070000</w:t>
      </w:r>
      <w:r>
        <w:rPr>
          <w:rFonts w:hint="default"/>
        </w:rPr>
        <w:tab/>
      </w:r>
      <w:r>
        <w:rPr>
          <w:rFonts w:hint="default"/>
        </w:rPr>
        <w:t xml:space="preserve">  577000</w:t>
      </w:r>
      <w:r>
        <w:rPr>
          <w:rFonts w:hint="default"/>
        </w:rPr>
        <w:tab/>
      </w:r>
      <w:r>
        <w:rPr>
          <w:rFonts w:hint="default"/>
        </w:rPr>
        <w:t xml:space="preserve"> 857000</w:t>
      </w:r>
      <w:r>
        <w:rPr>
          <w:rFonts w:hint="default"/>
        </w:rPr>
        <w:tab/>
      </w:r>
      <w:r>
        <w:rPr>
          <w:rFonts w:hint="default"/>
        </w:rPr>
        <w:t xml:space="preserve"> 803000</w:t>
      </w:r>
      <w:r>
        <w:rPr>
          <w:rFonts w:hint="default"/>
        </w:rPr>
        <w:tab/>
      </w:r>
      <w:r>
        <w:rPr>
          <w:rFonts w:hint="default"/>
        </w:rPr>
        <w:t xml:space="preserve"> 324000</w:t>
      </w:r>
      <w:r>
        <w:rPr>
          <w:rFonts w:hint="default"/>
        </w:rPr>
        <w:tab/>
      </w:r>
      <w:r>
        <w:rPr>
          <w:rFonts w:hint="default"/>
        </w:rPr>
        <w:t xml:space="preserve"> 141000</w:t>
      </w:r>
      <w:r>
        <w:rPr>
          <w:rFonts w:hint="default"/>
        </w:rPr>
        <w:tab/>
      </w:r>
      <w:r>
        <w:rPr>
          <w:rFonts w:hint="default"/>
        </w:rPr>
        <w:t>139000</w:t>
      </w:r>
      <w:r>
        <w:rPr>
          <w:rFonts w:hint="default"/>
        </w:rPr>
        <w:tab/>
      </w:r>
      <w:r>
        <w:rPr>
          <w:rFonts w:hint="default"/>
        </w:rPr>
        <w:t xml:space="preserve">#_6 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1984</w:t>
      </w:r>
      <w:r>
        <w:rPr>
          <w:rFonts w:hint="default"/>
        </w:rPr>
        <w:tab/>
      </w:r>
      <w:r>
        <w:rPr>
          <w:rFonts w:hint="default"/>
        </w:rPr>
        <w:t>7</w:t>
      </w:r>
      <w:r>
        <w:rPr>
          <w:rFonts w:hint="default"/>
        </w:rPr>
        <w:tab/>
      </w:r>
      <w:r>
        <w:rPr>
          <w:rFonts w:hint="default"/>
        </w:rPr>
        <w:t xml:space="preserve"> 1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50</w:t>
      </w:r>
      <w:r>
        <w:rPr>
          <w:rFonts w:hint="default"/>
        </w:rPr>
        <w:tab/>
      </w:r>
      <w:r>
        <w:rPr>
          <w:rFonts w:hint="default"/>
        </w:rPr>
        <w:t xml:space="preserve"> 118000</w:t>
      </w:r>
      <w:r>
        <w:rPr>
          <w:rFonts w:hint="default"/>
        </w:rPr>
        <w:tab/>
      </w:r>
      <w:r>
        <w:rPr>
          <w:rFonts w:hint="default"/>
        </w:rPr>
        <w:t xml:space="preserve"> 3312000</w:t>
      </w:r>
      <w:r>
        <w:rPr>
          <w:rFonts w:hint="default"/>
        </w:rPr>
        <w:tab/>
      </w:r>
      <w:r>
        <w:rPr>
          <w:rFonts w:hint="default"/>
        </w:rPr>
        <w:t xml:space="preserve"> 487000</w:t>
      </w:r>
      <w:r>
        <w:rPr>
          <w:rFonts w:hint="default"/>
        </w:rPr>
        <w:tab/>
      </w:r>
      <w:r>
        <w:rPr>
          <w:rFonts w:hint="default"/>
        </w:rPr>
        <w:t xml:space="preserve"> 502000</w:t>
      </w:r>
      <w:r>
        <w:rPr>
          <w:rFonts w:hint="default"/>
        </w:rPr>
        <w:tab/>
      </w:r>
      <w:r>
        <w:rPr>
          <w:rFonts w:hint="default"/>
        </w:rPr>
        <w:t xml:space="preserve"> 301000</w:t>
      </w:r>
      <w:r>
        <w:rPr>
          <w:rFonts w:hint="default"/>
        </w:rPr>
        <w:tab/>
      </w:r>
      <w:r>
        <w:rPr>
          <w:rFonts w:hint="default"/>
        </w:rPr>
        <w:t xml:space="preserve"> 179000</w:t>
      </w:r>
      <w:r>
        <w:rPr>
          <w:rFonts w:hint="default"/>
        </w:rPr>
        <w:tab/>
      </w:r>
      <w:r>
        <w:rPr>
          <w:rFonts w:hint="default"/>
        </w:rPr>
        <w:t>117000</w:t>
      </w:r>
      <w:r>
        <w:rPr>
          <w:rFonts w:hint="default"/>
        </w:rPr>
        <w:tab/>
      </w:r>
      <w:r>
        <w:rPr>
          <w:rFonts w:hint="default"/>
        </w:rPr>
        <w:t xml:space="preserve">#_7 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1985</w:t>
      </w:r>
      <w:r>
        <w:rPr>
          <w:rFonts w:hint="default"/>
        </w:rPr>
        <w:tab/>
      </w:r>
      <w:r>
        <w:rPr>
          <w:rFonts w:hint="default"/>
        </w:rPr>
        <w:t>7</w:t>
      </w:r>
      <w:r>
        <w:rPr>
          <w:rFonts w:hint="default"/>
        </w:rPr>
        <w:tab/>
      </w:r>
      <w:r>
        <w:rPr>
          <w:rFonts w:hint="default"/>
        </w:rPr>
        <w:t xml:space="preserve"> 1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50</w:t>
      </w:r>
      <w:r>
        <w:rPr>
          <w:rFonts w:hint="default"/>
        </w:rPr>
        <w:tab/>
      </w:r>
      <w:r>
        <w:rPr>
          <w:rFonts w:hint="default"/>
        </w:rPr>
        <w:t xml:space="preserve"> 268000</w:t>
      </w:r>
      <w:r>
        <w:rPr>
          <w:rFonts w:hint="default"/>
        </w:rPr>
        <w:tab/>
      </w:r>
      <w:r>
        <w:rPr>
          <w:rFonts w:hint="default"/>
        </w:rPr>
        <w:t xml:space="preserve">  564000</w:t>
      </w:r>
      <w:r>
        <w:rPr>
          <w:rFonts w:hint="default"/>
        </w:rPr>
        <w:tab/>
      </w:r>
      <w:r>
        <w:rPr>
          <w:rFonts w:hint="default"/>
        </w:rPr>
        <w:t>2371000</w:t>
      </w:r>
      <w:r>
        <w:rPr>
          <w:rFonts w:hint="default"/>
        </w:rPr>
        <w:tab/>
      </w:r>
      <w:r>
        <w:rPr>
          <w:rFonts w:hint="default"/>
        </w:rPr>
        <w:t xml:space="preserve"> 469000</w:t>
      </w:r>
      <w:r>
        <w:rPr>
          <w:rFonts w:hint="default"/>
        </w:rPr>
        <w:tab/>
      </w:r>
      <w:r>
        <w:rPr>
          <w:rFonts w:hint="default"/>
        </w:rPr>
        <w:t xml:space="preserve"> 294000</w:t>
      </w:r>
      <w:r>
        <w:rPr>
          <w:rFonts w:hint="default"/>
        </w:rPr>
        <w:tab/>
      </w:r>
      <w:r>
        <w:rPr>
          <w:rFonts w:hint="default"/>
        </w:rPr>
        <w:t xml:space="preserve"> 201000</w:t>
      </w:r>
      <w:r>
        <w:rPr>
          <w:rFonts w:hint="default"/>
        </w:rPr>
        <w:tab/>
      </w:r>
      <w:r>
        <w:rPr>
          <w:rFonts w:hint="default"/>
        </w:rPr>
        <w:t>103000</w:t>
      </w:r>
      <w:r>
        <w:rPr>
          <w:rFonts w:hint="default"/>
        </w:rPr>
        <w:tab/>
      </w:r>
      <w:r>
        <w:rPr>
          <w:rFonts w:hint="default"/>
        </w:rPr>
        <w:t xml:space="preserve">#_8 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1986</w:t>
      </w:r>
      <w:r>
        <w:rPr>
          <w:rFonts w:hint="default"/>
        </w:rPr>
        <w:tab/>
      </w:r>
      <w:r>
        <w:rPr>
          <w:rFonts w:hint="default"/>
        </w:rPr>
        <w:t>7</w:t>
      </w:r>
      <w:r>
        <w:rPr>
          <w:rFonts w:hint="default"/>
        </w:rPr>
        <w:tab/>
      </w:r>
      <w:r>
        <w:rPr>
          <w:rFonts w:hint="default"/>
        </w:rPr>
        <w:t xml:space="preserve"> 1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50</w:t>
      </w:r>
      <w:r>
        <w:rPr>
          <w:rFonts w:hint="default"/>
        </w:rPr>
        <w:tab/>
      </w:r>
      <w:r>
        <w:rPr>
          <w:rFonts w:hint="default"/>
        </w:rPr>
        <w:t xml:space="preserve"> 304000</w:t>
      </w:r>
      <w:r>
        <w:rPr>
          <w:rFonts w:hint="default"/>
        </w:rPr>
        <w:tab/>
      </w:r>
      <w:r>
        <w:rPr>
          <w:rFonts w:hint="default"/>
        </w:rPr>
        <w:t xml:space="preserve">  755000</w:t>
      </w:r>
      <w:r>
        <w:rPr>
          <w:rFonts w:hint="default"/>
        </w:rPr>
        <w:tab/>
      </w:r>
      <w:r>
        <w:rPr>
          <w:rFonts w:hint="default"/>
        </w:rPr>
        <w:t>1027000</w:t>
      </w:r>
      <w:r>
        <w:rPr>
          <w:rFonts w:hint="default"/>
        </w:rPr>
        <w:tab/>
      </w:r>
      <w:r>
        <w:rPr>
          <w:rFonts w:hint="default"/>
        </w:rPr>
        <w:t xml:space="preserve"> 919000</w:t>
      </w:r>
      <w:r>
        <w:rPr>
          <w:rFonts w:hint="default"/>
        </w:rPr>
        <w:tab/>
      </w:r>
      <w:r>
        <w:rPr>
          <w:rFonts w:hint="default"/>
        </w:rPr>
        <w:t xml:space="preserve"> 333000</w:t>
      </w:r>
      <w:r>
        <w:rPr>
          <w:rFonts w:hint="default"/>
        </w:rPr>
        <w:tab/>
      </w:r>
      <w:r>
        <w:rPr>
          <w:rFonts w:hint="default"/>
        </w:rPr>
        <w:t xml:space="preserve"> 196000</w:t>
      </w:r>
      <w:r>
        <w:rPr>
          <w:rFonts w:hint="default"/>
        </w:rPr>
        <w:tab/>
      </w:r>
      <w:r>
        <w:rPr>
          <w:rFonts w:hint="default"/>
        </w:rPr>
        <w:t>167000</w:t>
      </w:r>
      <w:r>
        <w:rPr>
          <w:rFonts w:hint="default"/>
        </w:rPr>
        <w:tab/>
      </w:r>
      <w:r>
        <w:rPr>
          <w:rFonts w:hint="default"/>
        </w:rPr>
        <w:t xml:space="preserve">#_9 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1987</w:t>
      </w:r>
      <w:r>
        <w:rPr>
          <w:rFonts w:hint="default"/>
        </w:rPr>
        <w:tab/>
      </w:r>
      <w:r>
        <w:rPr>
          <w:rFonts w:hint="default"/>
        </w:rPr>
        <w:t>7</w:t>
      </w:r>
      <w:r>
        <w:rPr>
          <w:rFonts w:hint="default"/>
        </w:rPr>
        <w:tab/>
      </w:r>
      <w:r>
        <w:rPr>
          <w:rFonts w:hint="default"/>
        </w:rPr>
        <w:t xml:space="preserve"> 1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50</w:t>
      </w:r>
      <w:r>
        <w:rPr>
          <w:rFonts w:hint="default"/>
        </w:rPr>
        <w:tab/>
      </w:r>
      <w:r>
        <w:rPr>
          <w:rFonts w:hint="default"/>
        </w:rPr>
        <w:t>1437000</w:t>
      </w:r>
      <w:r>
        <w:rPr>
          <w:rFonts w:hint="default"/>
        </w:rPr>
        <w:tab/>
      </w:r>
      <w:r>
        <w:rPr>
          <w:rFonts w:hint="default"/>
        </w:rPr>
        <w:t xml:space="preserve">  543000</w:t>
      </w:r>
      <w:r>
        <w:rPr>
          <w:rFonts w:hint="default"/>
        </w:rPr>
        <w:tab/>
      </w:r>
      <w:r>
        <w:rPr>
          <w:rFonts w:hint="default"/>
        </w:rPr>
        <w:t xml:space="preserve"> 667000</w:t>
      </w:r>
      <w:r>
        <w:rPr>
          <w:rFonts w:hint="default"/>
        </w:rPr>
        <w:tab/>
      </w:r>
      <w:r>
        <w:rPr>
          <w:rFonts w:hint="default"/>
        </w:rPr>
        <w:t xml:space="preserve"> 569000</w:t>
      </w:r>
      <w:r>
        <w:rPr>
          <w:rFonts w:hint="default"/>
        </w:rPr>
        <w:tab/>
      </w:r>
      <w:r>
        <w:rPr>
          <w:rFonts w:hint="default"/>
        </w:rPr>
        <w:t xml:space="preserve"> 535000</w:t>
      </w:r>
      <w:r>
        <w:rPr>
          <w:rFonts w:hint="default"/>
        </w:rPr>
        <w:tab/>
      </w:r>
      <w:r>
        <w:rPr>
          <w:rFonts w:hint="default"/>
        </w:rPr>
        <w:t xml:space="preserve"> 154000</w:t>
      </w:r>
      <w:r>
        <w:rPr>
          <w:rFonts w:hint="default"/>
        </w:rPr>
        <w:tab/>
      </w:r>
      <w:r>
        <w:rPr>
          <w:rFonts w:hint="default"/>
        </w:rPr>
        <w:t>171000</w:t>
      </w:r>
      <w:r>
        <w:rPr>
          <w:rFonts w:hint="default"/>
        </w:rPr>
        <w:tab/>
      </w:r>
      <w:r>
        <w:rPr>
          <w:rFonts w:hint="default"/>
        </w:rPr>
        <w:t xml:space="preserve">#_10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1988</w:t>
      </w:r>
      <w:r>
        <w:rPr>
          <w:rFonts w:hint="default"/>
        </w:rPr>
        <w:tab/>
      </w:r>
      <w:r>
        <w:rPr>
          <w:rFonts w:hint="default"/>
        </w:rPr>
        <w:t>7</w:t>
      </w:r>
      <w:r>
        <w:rPr>
          <w:rFonts w:hint="default"/>
        </w:rPr>
        <w:tab/>
      </w:r>
      <w:r>
        <w:rPr>
          <w:rFonts w:hint="default"/>
        </w:rPr>
        <w:t xml:space="preserve"> 1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50</w:t>
      </w:r>
      <w:r>
        <w:rPr>
          <w:rFonts w:hint="default"/>
        </w:rPr>
        <w:tab/>
      </w:r>
      <w:r>
        <w:rPr>
          <w:rFonts w:hint="default"/>
        </w:rPr>
        <w:t xml:space="preserve"> 521000</w:t>
      </w:r>
      <w:r>
        <w:rPr>
          <w:rFonts w:hint="default"/>
        </w:rPr>
        <w:tab/>
      </w:r>
      <w:r>
        <w:rPr>
          <w:rFonts w:hint="default"/>
        </w:rPr>
        <w:t xml:space="preserve">  990000</w:t>
      </w:r>
      <w:r>
        <w:rPr>
          <w:rFonts w:hint="default"/>
        </w:rPr>
        <w:tab/>
      </w:r>
      <w:r>
        <w:rPr>
          <w:rFonts w:hint="default"/>
        </w:rPr>
        <w:t xml:space="preserve"> 535000</w:t>
      </w:r>
      <w:r>
        <w:rPr>
          <w:rFonts w:hint="default"/>
        </w:rPr>
        <w:tab/>
      </w:r>
      <w:r>
        <w:rPr>
          <w:rFonts w:hint="default"/>
        </w:rPr>
        <w:t xml:space="preserve"> 439000</w:t>
      </w:r>
      <w:r>
        <w:rPr>
          <w:rFonts w:hint="default"/>
        </w:rPr>
        <w:tab/>
      </w:r>
      <w:r>
        <w:rPr>
          <w:rFonts w:hint="default"/>
        </w:rPr>
        <w:t xml:space="preserve"> 304000</w:t>
      </w:r>
      <w:r>
        <w:rPr>
          <w:rFonts w:hint="default"/>
        </w:rPr>
        <w:tab/>
      </w:r>
      <w:r>
        <w:rPr>
          <w:rFonts w:hint="default"/>
        </w:rPr>
        <w:t xml:space="preserve"> 292000</w:t>
      </w:r>
      <w:r>
        <w:rPr>
          <w:rFonts w:hint="default"/>
        </w:rPr>
        <w:tab/>
      </w:r>
      <w:r>
        <w:rPr>
          <w:rFonts w:hint="default"/>
        </w:rPr>
        <w:t>189000</w:t>
      </w:r>
      <w:r>
        <w:rPr>
          <w:rFonts w:hint="default"/>
        </w:rPr>
        <w:tab/>
      </w:r>
      <w:r>
        <w:rPr>
          <w:rFonts w:hint="default"/>
        </w:rPr>
        <w:t xml:space="preserve">#_11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1989</w:t>
      </w:r>
      <w:r>
        <w:rPr>
          <w:rFonts w:hint="default"/>
        </w:rPr>
        <w:tab/>
      </w:r>
      <w:r>
        <w:rPr>
          <w:rFonts w:hint="default"/>
        </w:rPr>
        <w:t>7</w:t>
      </w:r>
      <w:r>
        <w:rPr>
          <w:rFonts w:hint="default"/>
        </w:rPr>
        <w:tab/>
      </w:r>
      <w:r>
        <w:rPr>
          <w:rFonts w:hint="default"/>
        </w:rPr>
        <w:t xml:space="preserve"> 1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50</w:t>
      </w:r>
      <w:r>
        <w:rPr>
          <w:rFonts w:hint="default"/>
        </w:rPr>
        <w:tab/>
      </w:r>
      <w:r>
        <w:rPr>
          <w:rFonts w:hint="default"/>
        </w:rPr>
        <w:t xml:space="preserve"> 248000</w:t>
      </w:r>
      <w:r>
        <w:rPr>
          <w:rFonts w:hint="default"/>
        </w:rPr>
        <w:tab/>
      </w:r>
      <w:r>
        <w:rPr>
          <w:rFonts w:hint="default"/>
        </w:rPr>
        <w:t xml:space="preserve">  566000</w:t>
      </w:r>
      <w:r>
        <w:rPr>
          <w:rFonts w:hint="default"/>
        </w:rPr>
        <w:tab/>
      </w:r>
      <w:r>
        <w:rPr>
          <w:rFonts w:hint="default"/>
        </w:rPr>
        <w:t xml:space="preserve"> 909000</w:t>
      </w:r>
      <w:r>
        <w:rPr>
          <w:rFonts w:hint="default"/>
        </w:rPr>
        <w:tab/>
      </w:r>
      <w:r>
        <w:rPr>
          <w:rFonts w:hint="default"/>
        </w:rPr>
        <w:t xml:space="preserve"> 389000</w:t>
      </w:r>
      <w:r>
        <w:rPr>
          <w:rFonts w:hint="default"/>
        </w:rPr>
        <w:tab/>
      </w:r>
      <w:r>
        <w:rPr>
          <w:rFonts w:hint="default"/>
        </w:rPr>
        <w:t xml:space="preserve"> 221000</w:t>
      </w:r>
      <w:r>
        <w:rPr>
          <w:rFonts w:hint="default"/>
        </w:rPr>
        <w:tab/>
      </w:r>
      <w:r>
        <w:rPr>
          <w:rFonts w:hint="default"/>
        </w:rPr>
        <w:t xml:space="preserve"> 200000</w:t>
      </w:r>
      <w:r>
        <w:rPr>
          <w:rFonts w:hint="default"/>
        </w:rPr>
        <w:tab/>
      </w:r>
      <w:r>
        <w:rPr>
          <w:rFonts w:hint="default"/>
        </w:rPr>
        <w:t>245000</w:t>
      </w:r>
      <w:r>
        <w:rPr>
          <w:rFonts w:hint="default"/>
        </w:rPr>
        <w:tab/>
      </w:r>
      <w:r>
        <w:rPr>
          <w:rFonts w:hint="default"/>
        </w:rPr>
        <w:t xml:space="preserve">#_12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1990</w:t>
      </w:r>
      <w:r>
        <w:rPr>
          <w:rFonts w:hint="default"/>
        </w:rPr>
        <w:tab/>
      </w:r>
      <w:r>
        <w:rPr>
          <w:rFonts w:hint="default"/>
        </w:rPr>
        <w:t>7</w:t>
      </w:r>
      <w:r>
        <w:rPr>
          <w:rFonts w:hint="default"/>
        </w:rPr>
        <w:tab/>
      </w:r>
      <w:r>
        <w:rPr>
          <w:rFonts w:hint="default"/>
        </w:rPr>
        <w:t xml:space="preserve"> 1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50</w:t>
      </w:r>
      <w:r>
        <w:rPr>
          <w:rFonts w:hint="default"/>
        </w:rPr>
        <w:tab/>
      </w:r>
      <w:r>
        <w:rPr>
          <w:rFonts w:hint="default"/>
        </w:rPr>
        <w:t xml:space="preserve"> 258000</w:t>
      </w:r>
      <w:r>
        <w:rPr>
          <w:rFonts w:hint="default"/>
        </w:rPr>
        <w:tab/>
      </w:r>
      <w:r>
        <w:rPr>
          <w:rFonts w:hint="default"/>
        </w:rPr>
        <w:t xml:space="preserve">  602000</w:t>
      </w:r>
      <w:r>
        <w:rPr>
          <w:rFonts w:hint="default"/>
        </w:rPr>
        <w:tab/>
      </w:r>
      <w:r>
        <w:rPr>
          <w:rFonts w:hint="default"/>
        </w:rPr>
        <w:t xml:space="preserve"> 517000</w:t>
      </w:r>
      <w:r>
        <w:rPr>
          <w:rFonts w:hint="default"/>
        </w:rPr>
        <w:tab/>
      </w:r>
      <w:r>
        <w:rPr>
          <w:rFonts w:hint="default"/>
        </w:rPr>
        <w:t xml:space="preserve"> 707000</w:t>
      </w:r>
      <w:r>
        <w:rPr>
          <w:rFonts w:hint="default"/>
        </w:rPr>
        <w:tab/>
      </w:r>
      <w:r>
        <w:rPr>
          <w:rFonts w:hint="default"/>
        </w:rPr>
        <w:t xml:space="preserve"> 295000</w:t>
      </w:r>
      <w:r>
        <w:rPr>
          <w:rFonts w:hint="default"/>
        </w:rPr>
        <w:tab/>
      </w:r>
      <w:r>
        <w:rPr>
          <w:rFonts w:hint="default"/>
        </w:rPr>
        <w:t xml:space="preserve"> 151000</w:t>
      </w:r>
      <w:r>
        <w:rPr>
          <w:rFonts w:hint="default"/>
        </w:rPr>
        <w:tab/>
      </w:r>
      <w:r>
        <w:rPr>
          <w:rFonts w:hint="default"/>
        </w:rPr>
        <w:t>248000</w:t>
      </w:r>
      <w:r>
        <w:rPr>
          <w:rFonts w:hint="default"/>
        </w:rPr>
        <w:tab/>
      </w:r>
      <w:r>
        <w:rPr>
          <w:rFonts w:hint="default"/>
        </w:rPr>
        <w:t xml:space="preserve">#_13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1991</w:t>
      </w:r>
      <w:r>
        <w:rPr>
          <w:rFonts w:hint="default"/>
        </w:rPr>
        <w:tab/>
      </w:r>
      <w:r>
        <w:rPr>
          <w:rFonts w:hint="default"/>
        </w:rPr>
        <w:t>7</w:t>
      </w:r>
      <w:r>
        <w:rPr>
          <w:rFonts w:hint="default"/>
        </w:rPr>
        <w:tab/>
      </w:r>
      <w:r>
        <w:rPr>
          <w:rFonts w:hint="default"/>
        </w:rPr>
        <w:t xml:space="preserve"> 1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75</w:t>
      </w:r>
      <w:r>
        <w:rPr>
          <w:rFonts w:hint="default"/>
        </w:rPr>
        <w:tab/>
      </w:r>
      <w:r>
        <w:rPr>
          <w:rFonts w:hint="default"/>
        </w:rPr>
        <w:t>1580580</w:t>
      </w:r>
      <w:r>
        <w:rPr>
          <w:rFonts w:hint="default"/>
        </w:rPr>
        <w:tab/>
      </w:r>
      <w:r>
        <w:rPr>
          <w:rFonts w:hint="default"/>
        </w:rPr>
        <w:t xml:space="preserve">  477368</w:t>
      </w:r>
      <w:r>
        <w:rPr>
          <w:rFonts w:hint="default"/>
        </w:rPr>
        <w:tab/>
      </w:r>
      <w:r>
        <w:rPr>
          <w:rFonts w:hint="default"/>
        </w:rPr>
        <w:t xml:space="preserve"> 436081</w:t>
      </w:r>
      <w:r>
        <w:rPr>
          <w:rFonts w:hint="default"/>
        </w:rPr>
        <w:tab/>
      </w:r>
      <w:r>
        <w:rPr>
          <w:rFonts w:hint="default"/>
        </w:rPr>
        <w:t xml:space="preserve"> 406886</w:t>
      </w:r>
      <w:r>
        <w:rPr>
          <w:rFonts w:hint="default"/>
        </w:rPr>
        <w:tab/>
      </w:r>
      <w:r>
        <w:rPr>
          <w:rFonts w:hint="default"/>
        </w:rPr>
        <w:t xml:space="preserve"> 265762</w:t>
      </w:r>
      <w:r>
        <w:rPr>
          <w:rFonts w:hint="default"/>
        </w:rPr>
        <w:tab/>
      </w:r>
      <w:r>
        <w:rPr>
          <w:rFonts w:hint="default"/>
        </w:rPr>
        <w:t xml:space="preserve">  74726</w:t>
      </w:r>
      <w:r>
        <w:rPr>
          <w:rFonts w:hint="default"/>
        </w:rPr>
        <w:tab/>
      </w:r>
      <w:r>
        <w:rPr>
          <w:rFonts w:hint="default"/>
        </w:rPr>
        <w:t>105186</w:t>
      </w:r>
      <w:r>
        <w:rPr>
          <w:rFonts w:hint="default"/>
        </w:rPr>
        <w:tab/>
      </w:r>
      <w:r>
        <w:rPr>
          <w:rFonts w:hint="default"/>
        </w:rPr>
        <w:t xml:space="preserve">#_14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1992</w:t>
      </w:r>
      <w:r>
        <w:rPr>
          <w:rFonts w:hint="default"/>
        </w:rPr>
        <w:tab/>
      </w:r>
      <w:r>
        <w:rPr>
          <w:rFonts w:hint="default"/>
        </w:rPr>
        <w:t>7</w:t>
      </w:r>
      <w:r>
        <w:rPr>
          <w:rFonts w:hint="default"/>
        </w:rPr>
        <w:tab/>
      </w:r>
      <w:r>
        <w:rPr>
          <w:rFonts w:hint="default"/>
        </w:rPr>
        <w:t xml:space="preserve"> 1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75</w:t>
      </w:r>
      <w:r>
        <w:rPr>
          <w:rFonts w:hint="default"/>
        </w:rPr>
        <w:tab/>
      </w:r>
      <w:r>
        <w:rPr>
          <w:rFonts w:hint="default"/>
        </w:rPr>
        <w:t xml:space="preserve"> 498265</w:t>
      </w:r>
      <w:r>
        <w:rPr>
          <w:rFonts w:hint="default"/>
        </w:rPr>
        <w:tab/>
      </w:r>
      <w:r>
        <w:rPr>
          <w:rFonts w:hint="default"/>
        </w:rPr>
        <w:t xml:space="preserve"> 1001860</w:t>
      </w:r>
      <w:r>
        <w:rPr>
          <w:rFonts w:hint="default"/>
        </w:rPr>
        <w:tab/>
      </w:r>
      <w:r>
        <w:rPr>
          <w:rFonts w:hint="default"/>
        </w:rPr>
        <w:t xml:space="preserve"> 451367</w:t>
      </w:r>
      <w:r>
        <w:rPr>
          <w:rFonts w:hint="default"/>
        </w:rPr>
        <w:tab/>
      </w:r>
      <w:r>
        <w:rPr>
          <w:rFonts w:hint="default"/>
        </w:rPr>
        <w:t xml:space="preserve"> 340313</w:t>
      </w:r>
      <w:r>
        <w:rPr>
          <w:rFonts w:hint="default"/>
        </w:rPr>
        <w:tab/>
      </w:r>
      <w:r>
        <w:rPr>
          <w:rFonts w:hint="default"/>
        </w:rPr>
        <w:t xml:space="preserve"> 186234</w:t>
      </w:r>
      <w:r>
        <w:rPr>
          <w:rFonts w:hint="default"/>
        </w:rPr>
        <w:tab/>
      </w:r>
      <w:r>
        <w:rPr>
          <w:rFonts w:hint="default"/>
        </w:rPr>
        <w:t xml:space="preserve"> 110932</w:t>
      </w:r>
      <w:r>
        <w:rPr>
          <w:rFonts w:hint="default"/>
        </w:rPr>
        <w:tab/>
      </w:r>
      <w:r>
        <w:rPr>
          <w:rFonts w:hint="default"/>
        </w:rPr>
        <w:t xml:space="preserve"> 80579</w:t>
      </w:r>
      <w:r>
        <w:rPr>
          <w:rFonts w:hint="default"/>
        </w:rPr>
        <w:tab/>
      </w:r>
      <w:r>
        <w:rPr>
          <w:rFonts w:hint="default"/>
        </w:rPr>
        <w:t xml:space="preserve">#_15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1993</w:t>
      </w:r>
      <w:r>
        <w:rPr>
          <w:rFonts w:hint="default"/>
        </w:rPr>
        <w:tab/>
      </w:r>
      <w:r>
        <w:rPr>
          <w:rFonts w:hint="default"/>
        </w:rPr>
        <w:t>7</w:t>
      </w:r>
      <w:r>
        <w:rPr>
          <w:rFonts w:hint="default"/>
        </w:rPr>
        <w:tab/>
      </w:r>
      <w:r>
        <w:rPr>
          <w:rFonts w:hint="default"/>
        </w:rPr>
        <w:t xml:space="preserve"> 1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75</w:t>
      </w:r>
      <w:r>
        <w:rPr>
          <w:rFonts w:hint="default"/>
        </w:rPr>
        <w:tab/>
      </w:r>
      <w:r>
        <w:rPr>
          <w:rFonts w:hint="default"/>
        </w:rPr>
        <w:t xml:space="preserve">  87808</w:t>
      </w:r>
      <w:r>
        <w:rPr>
          <w:rFonts w:hint="default"/>
        </w:rPr>
        <w:tab/>
      </w:r>
      <w:r>
        <w:rPr>
          <w:rFonts w:hint="default"/>
        </w:rPr>
        <w:t xml:space="preserve">  566221</w:t>
      </w:r>
      <w:r>
        <w:rPr>
          <w:rFonts w:hint="default"/>
        </w:rPr>
        <w:tab/>
      </w:r>
      <w:r>
        <w:rPr>
          <w:rFonts w:hint="default"/>
        </w:rPr>
        <w:t>1081820</w:t>
      </w:r>
      <w:r>
        <w:rPr>
          <w:rFonts w:hint="default"/>
        </w:rPr>
        <w:tab/>
      </w:r>
      <w:r>
        <w:rPr>
          <w:rFonts w:hint="default"/>
        </w:rPr>
        <w:t xml:space="preserve"> 521458</w:t>
      </w:r>
      <w:r>
        <w:rPr>
          <w:rFonts w:hint="default"/>
        </w:rPr>
        <w:tab/>
      </w:r>
      <w:r>
        <w:rPr>
          <w:rFonts w:hint="default"/>
        </w:rPr>
        <w:t xml:space="preserve"> 257209</w:t>
      </w:r>
      <w:r>
        <w:rPr>
          <w:rFonts w:hint="default"/>
        </w:rPr>
        <w:tab/>
      </w:r>
      <w:r>
        <w:rPr>
          <w:rFonts w:hint="default"/>
        </w:rPr>
        <w:t xml:space="preserve"> 113871</w:t>
      </w:r>
      <w:r>
        <w:rPr>
          <w:rFonts w:hint="default"/>
        </w:rPr>
        <w:tab/>
      </w:r>
      <w:r>
        <w:rPr>
          <w:rFonts w:hint="default"/>
        </w:rPr>
        <w:t>120282</w:t>
      </w:r>
      <w:r>
        <w:rPr>
          <w:rFonts w:hint="default"/>
        </w:rPr>
        <w:tab/>
      </w:r>
      <w:r>
        <w:rPr>
          <w:rFonts w:hint="default"/>
        </w:rPr>
        <w:t xml:space="preserve">#_16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1994</w:t>
      </w:r>
      <w:r>
        <w:rPr>
          <w:rFonts w:hint="default"/>
        </w:rPr>
        <w:tab/>
      </w:r>
      <w:r>
        <w:rPr>
          <w:rFonts w:hint="default"/>
        </w:rPr>
        <w:t>7</w:t>
      </w:r>
      <w:r>
        <w:rPr>
          <w:rFonts w:hint="default"/>
        </w:rPr>
        <w:tab/>
      </w:r>
      <w:r>
        <w:rPr>
          <w:rFonts w:hint="default"/>
        </w:rPr>
        <w:t xml:space="preserve"> 1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75</w:t>
      </w:r>
      <w:r>
        <w:rPr>
          <w:rFonts w:hint="default"/>
        </w:rPr>
        <w:tab/>
      </w:r>
      <w:r>
        <w:rPr>
          <w:rFonts w:hint="default"/>
        </w:rPr>
        <w:t xml:space="preserve"> 120797</w:t>
      </w:r>
      <w:r>
        <w:rPr>
          <w:rFonts w:hint="default"/>
        </w:rPr>
        <w:tab/>
      </w:r>
      <w:r>
        <w:rPr>
          <w:rFonts w:hint="default"/>
        </w:rPr>
        <w:t xml:space="preserve">   60194</w:t>
      </w:r>
      <w:r>
        <w:rPr>
          <w:rFonts w:hint="default"/>
        </w:rPr>
        <w:tab/>
      </w:r>
      <w:r>
        <w:rPr>
          <w:rFonts w:hint="default"/>
        </w:rPr>
        <w:t xml:space="preserve"> 542163</w:t>
      </w:r>
      <w:r>
        <w:rPr>
          <w:rFonts w:hint="default"/>
        </w:rPr>
        <w:tab/>
      </w:r>
      <w:r>
        <w:rPr>
          <w:rFonts w:hint="default"/>
        </w:rPr>
        <w:t>1094440</w:t>
      </w:r>
      <w:r>
        <w:rPr>
          <w:rFonts w:hint="default"/>
        </w:rPr>
        <w:tab/>
      </w:r>
      <w:r>
        <w:rPr>
          <w:rFonts w:hint="default"/>
        </w:rPr>
        <w:t xml:space="preserve"> 272466</w:t>
      </w:r>
      <w:r>
        <w:rPr>
          <w:rFonts w:hint="default"/>
        </w:rPr>
        <w:tab/>
      </w:r>
      <w:r>
        <w:rPr>
          <w:rFonts w:hint="default"/>
        </w:rPr>
        <w:t xml:space="preserve"> 112635</w:t>
      </w:r>
      <w:r>
        <w:rPr>
          <w:rFonts w:hint="default"/>
        </w:rPr>
        <w:tab/>
      </w:r>
      <w:r>
        <w:rPr>
          <w:rFonts w:hint="default"/>
        </w:rPr>
        <w:t xml:space="preserve"> 72091</w:t>
      </w:r>
      <w:r>
        <w:rPr>
          <w:rFonts w:hint="default"/>
        </w:rPr>
        <w:tab/>
      </w:r>
      <w:r>
        <w:rPr>
          <w:rFonts w:hint="default"/>
        </w:rPr>
        <w:t xml:space="preserve">#_17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1995</w:t>
      </w:r>
      <w:r>
        <w:rPr>
          <w:rFonts w:hint="default"/>
        </w:rPr>
        <w:tab/>
      </w:r>
      <w:r>
        <w:rPr>
          <w:rFonts w:hint="default"/>
        </w:rPr>
        <w:t>7</w:t>
      </w:r>
      <w:r>
        <w:rPr>
          <w:rFonts w:hint="default"/>
        </w:rPr>
        <w:tab/>
      </w:r>
      <w:r>
        <w:rPr>
          <w:rFonts w:hint="default"/>
        </w:rPr>
        <w:t xml:space="preserve"> 1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75</w:t>
      </w:r>
      <w:r>
        <w:rPr>
          <w:rFonts w:hint="default"/>
        </w:rPr>
        <w:tab/>
      </w:r>
      <w:r>
        <w:rPr>
          <w:rFonts w:hint="default"/>
        </w:rPr>
        <w:t xml:space="preserve">  30512</w:t>
      </w:r>
      <w:r>
        <w:rPr>
          <w:rFonts w:hint="default"/>
        </w:rPr>
        <w:tab/>
      </w:r>
      <w:r>
        <w:rPr>
          <w:rFonts w:hint="default"/>
        </w:rPr>
        <w:t xml:space="preserve">  189147</w:t>
      </w:r>
      <w:r>
        <w:rPr>
          <w:rFonts w:hint="default"/>
        </w:rPr>
        <w:tab/>
      </w:r>
      <w:r>
        <w:rPr>
          <w:rFonts w:hint="default"/>
        </w:rPr>
        <w:t xml:space="preserve"> 280715</w:t>
      </w:r>
      <w:r>
        <w:rPr>
          <w:rFonts w:hint="default"/>
        </w:rPr>
        <w:tab/>
      </w:r>
      <w:r>
        <w:rPr>
          <w:rFonts w:hint="default"/>
        </w:rPr>
        <w:t xml:space="preserve"> 829707</w:t>
      </w:r>
      <w:r>
        <w:rPr>
          <w:rFonts w:hint="default"/>
        </w:rPr>
        <w:tab/>
      </w:r>
      <w:r>
        <w:rPr>
          <w:rFonts w:hint="default"/>
        </w:rPr>
        <w:t xml:space="preserve"> 472880</w:t>
      </w:r>
      <w:r>
        <w:rPr>
          <w:rFonts w:hint="default"/>
        </w:rPr>
        <w:tab/>
      </w:r>
      <w:r>
        <w:rPr>
          <w:rFonts w:hint="default"/>
        </w:rPr>
        <w:t xml:space="preserve">  70208</w:t>
      </w:r>
      <w:r>
        <w:rPr>
          <w:rFonts w:hint="default"/>
        </w:rPr>
        <w:tab/>
      </w:r>
      <w:r>
        <w:rPr>
          <w:rFonts w:hint="default"/>
        </w:rPr>
        <w:t xml:space="preserve"> 64485</w:t>
      </w:r>
      <w:r>
        <w:rPr>
          <w:rFonts w:hint="default"/>
        </w:rPr>
        <w:tab/>
      </w:r>
      <w:r>
        <w:rPr>
          <w:rFonts w:hint="default"/>
        </w:rPr>
        <w:t xml:space="preserve">#_18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1996</w:t>
      </w:r>
      <w:r>
        <w:rPr>
          <w:rFonts w:hint="default"/>
        </w:rPr>
        <w:tab/>
      </w:r>
      <w:r>
        <w:rPr>
          <w:rFonts w:hint="default"/>
        </w:rPr>
        <w:t>7</w:t>
      </w:r>
      <w:r>
        <w:rPr>
          <w:rFonts w:hint="default"/>
        </w:rPr>
        <w:tab/>
      </w:r>
      <w:r>
        <w:rPr>
          <w:rFonts w:hint="default"/>
        </w:rPr>
        <w:t xml:space="preserve"> 1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75</w:t>
      </w:r>
      <w:r>
        <w:rPr>
          <w:rFonts w:hint="default"/>
        </w:rPr>
        <w:tab/>
      </w:r>
      <w:r>
        <w:rPr>
          <w:rFonts w:hint="default"/>
        </w:rPr>
        <w:t xml:space="preserve"> 277053</w:t>
      </w:r>
      <w:r>
        <w:rPr>
          <w:rFonts w:hint="default"/>
        </w:rPr>
        <w:tab/>
      </w:r>
      <w:r>
        <w:rPr>
          <w:rFonts w:hint="default"/>
        </w:rPr>
        <w:t xml:space="preserve">  101267</w:t>
      </w:r>
      <w:r>
        <w:rPr>
          <w:rFonts w:hint="default"/>
        </w:rPr>
        <w:tab/>
      </w:r>
      <w:r>
        <w:rPr>
          <w:rFonts w:hint="default"/>
        </w:rPr>
        <w:t xml:space="preserve"> 347690</w:t>
      </w:r>
      <w:r>
        <w:rPr>
          <w:rFonts w:hint="default"/>
        </w:rPr>
        <w:tab/>
      </w:r>
      <w:r>
        <w:rPr>
          <w:rFonts w:hint="default"/>
        </w:rPr>
        <w:t xml:space="preserve"> 514741</w:t>
      </w:r>
      <w:r>
        <w:rPr>
          <w:rFonts w:hint="default"/>
        </w:rPr>
        <w:tab/>
      </w:r>
      <w:r>
        <w:rPr>
          <w:rFonts w:hint="default"/>
        </w:rPr>
        <w:t xml:space="preserve"> 652711</w:t>
      </w:r>
      <w:r>
        <w:rPr>
          <w:rFonts w:hint="default"/>
        </w:rPr>
        <w:tab/>
      </w:r>
      <w:r>
        <w:rPr>
          <w:rFonts w:hint="default"/>
        </w:rPr>
        <w:t xml:space="preserve"> 197235</w:t>
      </w:r>
      <w:r>
        <w:rPr>
          <w:rFonts w:hint="default"/>
        </w:rPr>
        <w:tab/>
      </w:r>
      <w:r>
        <w:rPr>
          <w:rFonts w:hint="default"/>
        </w:rPr>
        <w:t xml:space="preserve"> 46607</w:t>
      </w:r>
      <w:r>
        <w:rPr>
          <w:rFonts w:hint="default"/>
        </w:rPr>
        <w:tab/>
      </w:r>
      <w:r>
        <w:rPr>
          <w:rFonts w:hint="default"/>
        </w:rPr>
        <w:t xml:space="preserve">#_19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1997</w:t>
      </w:r>
      <w:r>
        <w:rPr>
          <w:rFonts w:hint="default"/>
        </w:rPr>
        <w:tab/>
      </w:r>
      <w:r>
        <w:rPr>
          <w:rFonts w:hint="default"/>
        </w:rPr>
        <w:t>7</w:t>
      </w:r>
      <w:r>
        <w:rPr>
          <w:rFonts w:hint="default"/>
        </w:rPr>
        <w:tab/>
      </w:r>
      <w:r>
        <w:rPr>
          <w:rFonts w:hint="default"/>
        </w:rPr>
        <w:t xml:space="preserve"> 1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75</w:t>
      </w:r>
      <w:r>
        <w:rPr>
          <w:rFonts w:hint="default"/>
        </w:rPr>
        <w:tab/>
      </w:r>
      <w:r>
        <w:rPr>
          <w:rFonts w:hint="default"/>
        </w:rPr>
        <w:t xml:space="preserve"> 208570</w:t>
      </w:r>
      <w:r>
        <w:rPr>
          <w:rFonts w:hint="default"/>
        </w:rPr>
        <w:tab/>
      </w:r>
      <w:r>
        <w:rPr>
          <w:rFonts w:hint="default"/>
        </w:rPr>
        <w:t xml:space="preserve">  548594</w:t>
      </w:r>
      <w:r>
        <w:rPr>
          <w:rFonts w:hint="default"/>
        </w:rPr>
        <w:tab/>
      </w:r>
      <w:r>
        <w:rPr>
          <w:rFonts w:hint="default"/>
        </w:rPr>
        <w:t xml:space="preserve"> 453324</w:t>
      </w:r>
      <w:r>
        <w:rPr>
          <w:rFonts w:hint="default"/>
        </w:rPr>
        <w:tab/>
      </w:r>
      <w:r>
        <w:rPr>
          <w:rFonts w:hint="default"/>
        </w:rPr>
        <w:t xml:space="preserve"> 391118</w:t>
      </w:r>
      <w:r>
        <w:rPr>
          <w:rFonts w:hint="default"/>
        </w:rPr>
        <w:tab/>
      </w:r>
      <w:r>
        <w:rPr>
          <w:rFonts w:hint="default"/>
        </w:rPr>
        <w:t xml:space="preserve"> 337282</w:t>
      </w:r>
      <w:r>
        <w:rPr>
          <w:rFonts w:hint="default"/>
        </w:rPr>
        <w:tab/>
      </w:r>
      <w:r>
        <w:rPr>
          <w:rFonts w:hint="default"/>
        </w:rPr>
        <w:t xml:space="preserve"> 225170</w:t>
      </w:r>
      <w:r>
        <w:rPr>
          <w:rFonts w:hint="default"/>
        </w:rPr>
        <w:tab/>
      </w:r>
      <w:r>
        <w:rPr>
          <w:rFonts w:hint="default"/>
        </w:rPr>
        <w:t xml:space="preserve"> 70268</w:t>
      </w:r>
      <w:r>
        <w:rPr>
          <w:rFonts w:hint="default"/>
        </w:rPr>
        <w:tab/>
      </w:r>
      <w:r>
        <w:rPr>
          <w:rFonts w:hint="default"/>
        </w:rPr>
        <w:t xml:space="preserve">#_20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1998</w:t>
      </w:r>
      <w:r>
        <w:rPr>
          <w:rFonts w:hint="default"/>
        </w:rPr>
        <w:tab/>
      </w:r>
      <w:r>
        <w:rPr>
          <w:rFonts w:hint="default"/>
        </w:rPr>
        <w:t>7</w:t>
      </w:r>
      <w:r>
        <w:rPr>
          <w:rFonts w:hint="default"/>
        </w:rPr>
        <w:tab/>
      </w:r>
      <w:r>
        <w:rPr>
          <w:rFonts w:hint="default"/>
        </w:rPr>
        <w:t xml:space="preserve"> 1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75</w:t>
      </w:r>
      <w:r>
        <w:rPr>
          <w:rFonts w:hint="default"/>
        </w:rPr>
        <w:tab/>
      </w:r>
      <w:r>
        <w:rPr>
          <w:rFonts w:hint="default"/>
        </w:rPr>
        <w:t xml:space="preserve"> 449115</w:t>
      </w:r>
      <w:r>
        <w:rPr>
          <w:rFonts w:hint="default"/>
        </w:rPr>
        <w:tab/>
      </w:r>
      <w:r>
        <w:rPr>
          <w:rFonts w:hint="default"/>
        </w:rPr>
        <w:t xml:space="preserve">  366176</w:t>
      </w:r>
      <w:r>
        <w:rPr>
          <w:rFonts w:hint="default"/>
        </w:rPr>
        <w:tab/>
      </w:r>
      <w:r>
        <w:rPr>
          <w:rFonts w:hint="default"/>
        </w:rPr>
        <w:t xml:space="preserve"> 501585</w:t>
      </w:r>
      <w:r>
        <w:rPr>
          <w:rFonts w:hint="default"/>
        </w:rPr>
        <w:tab/>
      </w:r>
      <w:r>
        <w:rPr>
          <w:rFonts w:hint="default"/>
        </w:rPr>
        <w:t xml:space="preserve"> 352485</w:t>
      </w:r>
      <w:r>
        <w:rPr>
          <w:rFonts w:hint="default"/>
        </w:rPr>
        <w:tab/>
      </w:r>
      <w:r>
        <w:rPr>
          <w:rFonts w:hint="default"/>
        </w:rPr>
        <w:t xml:space="preserve"> 233672</w:t>
      </w:r>
      <w:r>
        <w:rPr>
          <w:rFonts w:hint="default"/>
        </w:rPr>
        <w:tab/>
      </w:r>
      <w:r>
        <w:rPr>
          <w:rFonts w:hint="default"/>
        </w:rPr>
        <w:t xml:space="preserve"> 178735</w:t>
      </w:r>
      <w:r>
        <w:rPr>
          <w:rFonts w:hint="default"/>
        </w:rPr>
        <w:tab/>
      </w:r>
      <w:r>
        <w:rPr>
          <w:rFonts w:hint="default"/>
        </w:rPr>
        <w:t>105884</w:t>
      </w:r>
      <w:r>
        <w:rPr>
          <w:rFonts w:hint="default"/>
        </w:rPr>
        <w:tab/>
      </w:r>
      <w:r>
        <w:rPr>
          <w:rFonts w:hint="default"/>
        </w:rPr>
        <w:t xml:space="preserve">#_21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1999</w:t>
      </w:r>
      <w:r>
        <w:rPr>
          <w:rFonts w:hint="default"/>
        </w:rPr>
        <w:tab/>
      </w:r>
      <w:r>
        <w:rPr>
          <w:rFonts w:hint="default"/>
        </w:rPr>
        <w:t>7</w:t>
      </w:r>
      <w:r>
        <w:rPr>
          <w:rFonts w:hint="default"/>
        </w:rPr>
        <w:tab/>
      </w:r>
      <w:r>
        <w:rPr>
          <w:rFonts w:hint="default"/>
        </w:rPr>
        <w:t xml:space="preserve"> 1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75</w:t>
      </w:r>
      <w:r>
        <w:rPr>
          <w:rFonts w:hint="default"/>
        </w:rPr>
        <w:tab/>
      </w:r>
      <w:r>
        <w:rPr>
          <w:rFonts w:hint="default"/>
        </w:rPr>
        <w:t xml:space="preserve"> 246016</w:t>
      </w:r>
      <w:r>
        <w:rPr>
          <w:rFonts w:hint="default"/>
        </w:rPr>
        <w:tab/>
      </w:r>
      <w:r>
        <w:rPr>
          <w:rFonts w:hint="default"/>
        </w:rPr>
        <w:t xml:space="preserve">  475225</w:t>
      </w:r>
      <w:r>
        <w:rPr>
          <w:rFonts w:hint="default"/>
        </w:rPr>
        <w:tab/>
      </w:r>
      <w:r>
        <w:rPr>
          <w:rFonts w:hint="default"/>
        </w:rPr>
        <w:t xml:space="preserve"> 361509</w:t>
      </w:r>
      <w:r>
        <w:rPr>
          <w:rFonts w:hint="default"/>
        </w:rPr>
        <w:tab/>
      </w:r>
      <w:r>
        <w:rPr>
          <w:rFonts w:hint="default"/>
        </w:rPr>
        <w:t xml:space="preserve"> 339691</w:t>
      </w:r>
      <w:r>
        <w:rPr>
          <w:rFonts w:hint="default"/>
        </w:rPr>
        <w:tab/>
      </w:r>
      <w:r>
        <w:rPr>
          <w:rFonts w:hint="default"/>
        </w:rPr>
        <w:t xml:space="preserve"> 177170</w:t>
      </w:r>
      <w:r>
        <w:rPr>
          <w:rFonts w:hint="default"/>
        </w:rPr>
        <w:tab/>
      </w:r>
      <w:r>
        <w:rPr>
          <w:rFonts w:hint="default"/>
        </w:rPr>
        <w:t xml:space="preserve"> 105518</w:t>
      </w:r>
      <w:r>
        <w:rPr>
          <w:rFonts w:hint="default"/>
        </w:rPr>
        <w:tab/>
      </w:r>
      <w:r>
        <w:rPr>
          <w:rFonts w:hint="default"/>
        </w:rPr>
        <w:t xml:space="preserve"> 72541</w:t>
      </w:r>
      <w:r>
        <w:rPr>
          <w:rFonts w:hint="default"/>
        </w:rPr>
        <w:tab/>
      </w:r>
      <w:r>
        <w:rPr>
          <w:rFonts w:hint="default"/>
        </w:rPr>
        <w:t xml:space="preserve">#_22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2000</w:t>
      </w:r>
      <w:r>
        <w:rPr>
          <w:rFonts w:hint="default"/>
        </w:rPr>
        <w:tab/>
      </w:r>
      <w:r>
        <w:rPr>
          <w:rFonts w:hint="default"/>
        </w:rPr>
        <w:t>7</w:t>
      </w:r>
      <w:r>
        <w:rPr>
          <w:rFonts w:hint="default"/>
        </w:rPr>
        <w:tab/>
      </w:r>
      <w:r>
        <w:rPr>
          <w:rFonts w:hint="default"/>
        </w:rPr>
        <w:t xml:space="preserve"> 1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75</w:t>
      </w:r>
      <w:r>
        <w:rPr>
          <w:rFonts w:hint="default"/>
        </w:rPr>
        <w:tab/>
      </w:r>
      <w:r>
        <w:rPr>
          <w:rFonts w:hint="default"/>
        </w:rPr>
        <w:t xml:space="preserve"> 489836</w:t>
      </w:r>
      <w:r>
        <w:rPr>
          <w:rFonts w:hint="default"/>
        </w:rPr>
        <w:tab/>
      </w:r>
      <w:r>
        <w:rPr>
          <w:rFonts w:hint="default"/>
        </w:rPr>
        <w:t xml:space="preserve">  354822</w:t>
      </w:r>
      <w:r>
        <w:rPr>
          <w:rFonts w:hint="default"/>
        </w:rPr>
        <w:tab/>
      </w:r>
      <w:r>
        <w:rPr>
          <w:rFonts w:hint="default"/>
        </w:rPr>
        <w:t xml:space="preserve"> 313972</w:t>
      </w:r>
      <w:r>
        <w:rPr>
          <w:rFonts w:hint="default"/>
        </w:rPr>
        <w:tab/>
      </w:r>
      <w:r>
        <w:rPr>
          <w:rFonts w:hint="default"/>
        </w:rPr>
        <w:t xml:space="preserve"> 255523</w:t>
      </w:r>
      <w:r>
        <w:rPr>
          <w:rFonts w:hint="default"/>
        </w:rPr>
        <w:tab/>
      </w:r>
      <w:r>
        <w:rPr>
          <w:rFonts w:hint="default"/>
        </w:rPr>
        <w:t xml:space="preserve"> 194156</w:t>
      </w:r>
      <w:r>
        <w:rPr>
          <w:rFonts w:hint="default"/>
        </w:rPr>
        <w:tab/>
      </w:r>
      <w:r>
        <w:rPr>
          <w:rFonts w:hint="default"/>
        </w:rPr>
        <w:t xml:space="preserve">  97693</w:t>
      </w:r>
      <w:r>
        <w:rPr>
          <w:rFonts w:hint="default"/>
        </w:rPr>
        <w:tab/>
      </w:r>
      <w:r>
        <w:rPr>
          <w:rFonts w:hint="default"/>
        </w:rPr>
        <w:t xml:space="preserve"> 64373</w:t>
      </w:r>
      <w:r>
        <w:rPr>
          <w:rFonts w:hint="default"/>
        </w:rPr>
        <w:tab/>
      </w:r>
      <w:r>
        <w:rPr>
          <w:rFonts w:hint="default"/>
        </w:rPr>
        <w:t xml:space="preserve">#_23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2001</w:t>
      </w:r>
      <w:r>
        <w:rPr>
          <w:rFonts w:hint="default"/>
        </w:rPr>
        <w:tab/>
      </w:r>
      <w:r>
        <w:rPr>
          <w:rFonts w:hint="default"/>
        </w:rPr>
        <w:t>7</w:t>
      </w:r>
      <w:r>
        <w:rPr>
          <w:rFonts w:hint="default"/>
        </w:rPr>
        <w:tab/>
      </w:r>
      <w:r>
        <w:rPr>
          <w:rFonts w:hint="default"/>
        </w:rPr>
        <w:t xml:space="preserve"> 1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75</w:t>
      </w:r>
      <w:r>
        <w:rPr>
          <w:rFonts w:hint="default"/>
        </w:rPr>
        <w:tab/>
      </w:r>
      <w:r>
        <w:rPr>
          <w:rFonts w:hint="default"/>
        </w:rPr>
        <w:t xml:space="preserve"> 219973</w:t>
      </w:r>
      <w:r>
        <w:rPr>
          <w:rFonts w:hint="default"/>
        </w:rPr>
        <w:tab/>
      </w:r>
      <w:r>
        <w:rPr>
          <w:rFonts w:hint="default"/>
        </w:rPr>
        <w:t xml:space="preserve"> 1172300</w:t>
      </w:r>
      <w:r>
        <w:rPr>
          <w:rFonts w:hint="default"/>
        </w:rPr>
        <w:tab/>
      </w:r>
      <w:r>
        <w:rPr>
          <w:rFonts w:hint="default"/>
        </w:rPr>
        <w:t xml:space="preserve"> 256133</w:t>
      </w:r>
      <w:r>
        <w:rPr>
          <w:rFonts w:hint="default"/>
        </w:rPr>
        <w:tab/>
      </w:r>
      <w:r>
        <w:rPr>
          <w:rFonts w:hint="default"/>
        </w:rPr>
        <w:t xml:space="preserve"> 195897</w:t>
      </w:r>
      <w:r>
        <w:rPr>
          <w:rFonts w:hint="default"/>
        </w:rPr>
        <w:tab/>
      </w:r>
      <w:r>
        <w:rPr>
          <w:rFonts w:hint="default"/>
        </w:rPr>
        <w:t xml:space="preserve"> 126389</w:t>
      </w:r>
      <w:r>
        <w:rPr>
          <w:rFonts w:hint="default"/>
        </w:rPr>
        <w:tab/>
      </w:r>
      <w:r>
        <w:rPr>
          <w:rFonts w:hint="default"/>
        </w:rPr>
        <w:t xml:space="preserve">  75145</w:t>
      </w:r>
      <w:r>
        <w:rPr>
          <w:rFonts w:hint="default"/>
        </w:rPr>
        <w:tab/>
      </w:r>
      <w:r>
        <w:rPr>
          <w:rFonts w:hint="default"/>
        </w:rPr>
        <w:t xml:space="preserve"> 49547</w:t>
      </w:r>
      <w:r>
        <w:rPr>
          <w:rFonts w:hint="default"/>
        </w:rPr>
        <w:tab/>
      </w:r>
      <w:r>
        <w:rPr>
          <w:rFonts w:hint="default"/>
        </w:rPr>
        <w:t xml:space="preserve">#_24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2002</w:t>
      </w:r>
      <w:r>
        <w:rPr>
          <w:rFonts w:hint="default"/>
        </w:rPr>
        <w:tab/>
      </w:r>
      <w:r>
        <w:rPr>
          <w:rFonts w:hint="default"/>
        </w:rPr>
        <w:t>7</w:t>
      </w:r>
      <w:r>
        <w:rPr>
          <w:rFonts w:hint="default"/>
        </w:rPr>
        <w:tab/>
      </w:r>
      <w:r>
        <w:rPr>
          <w:rFonts w:hint="default"/>
        </w:rPr>
        <w:t xml:space="preserve"> 1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75</w:t>
      </w:r>
      <w:r>
        <w:rPr>
          <w:rFonts w:hint="default"/>
        </w:rPr>
        <w:tab/>
      </w:r>
      <w:r>
        <w:rPr>
          <w:rFonts w:hint="default"/>
        </w:rPr>
        <w:t xml:space="preserve"> 106882</w:t>
      </w:r>
      <w:r>
        <w:rPr>
          <w:rFonts w:hint="default"/>
        </w:rPr>
        <w:tab/>
      </w:r>
      <w:r>
        <w:rPr>
          <w:rFonts w:hint="default"/>
        </w:rPr>
        <w:t xml:space="preserve">  587354</w:t>
      </w:r>
      <w:r>
        <w:rPr>
          <w:rFonts w:hint="default"/>
        </w:rPr>
        <w:tab/>
      </w:r>
      <w:r>
        <w:rPr>
          <w:rFonts w:hint="default"/>
        </w:rPr>
        <w:t xml:space="preserve"> 753897</w:t>
      </w:r>
      <w:r>
        <w:rPr>
          <w:rFonts w:hint="default"/>
        </w:rPr>
        <w:tab/>
      </w:r>
      <w:r>
        <w:rPr>
          <w:rFonts w:hint="default"/>
        </w:rPr>
        <w:t xml:space="preserve"> 181381</w:t>
      </w:r>
      <w:r>
        <w:rPr>
          <w:rFonts w:hint="default"/>
        </w:rPr>
        <w:tab/>
      </w:r>
      <w:r>
        <w:rPr>
          <w:rFonts w:hint="default"/>
        </w:rPr>
        <w:t xml:space="preserve"> 112166</w:t>
      </w:r>
      <w:r>
        <w:rPr>
          <w:rFonts w:hint="default"/>
        </w:rPr>
        <w:tab/>
      </w:r>
      <w:r>
        <w:rPr>
          <w:rFonts w:hint="default"/>
        </w:rPr>
        <w:t xml:space="preserve">  55650</w:t>
      </w:r>
      <w:r>
        <w:rPr>
          <w:rFonts w:hint="default"/>
        </w:rPr>
        <w:tab/>
      </w:r>
      <w:r>
        <w:rPr>
          <w:rFonts w:hint="default"/>
        </w:rPr>
        <w:t xml:space="preserve"> 40219</w:t>
      </w:r>
      <w:r>
        <w:rPr>
          <w:rFonts w:hint="default"/>
        </w:rPr>
        <w:tab/>
      </w:r>
      <w:r>
        <w:rPr>
          <w:rFonts w:hint="default"/>
        </w:rPr>
        <w:t xml:space="preserve">#_25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2003</w:t>
      </w:r>
      <w:r>
        <w:rPr>
          <w:rFonts w:hint="default"/>
        </w:rPr>
        <w:tab/>
      </w:r>
      <w:r>
        <w:rPr>
          <w:rFonts w:hint="default"/>
        </w:rPr>
        <w:t>7</w:t>
      </w:r>
      <w:r>
        <w:rPr>
          <w:rFonts w:hint="default"/>
        </w:rPr>
        <w:tab/>
      </w:r>
      <w:r>
        <w:rPr>
          <w:rFonts w:hint="default"/>
        </w:rPr>
        <w:t xml:space="preserve"> 1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75</w:t>
      </w:r>
      <w:r>
        <w:rPr>
          <w:rFonts w:hint="default"/>
        </w:rPr>
        <w:tab/>
      </w:r>
      <w:r>
        <w:rPr>
          <w:rFonts w:hint="default"/>
        </w:rPr>
        <w:t xml:space="preserve"> 198412</w:t>
      </w:r>
      <w:r>
        <w:rPr>
          <w:rFonts w:hint="default"/>
        </w:rPr>
        <w:tab/>
      </w:r>
      <w:r>
        <w:rPr>
          <w:rFonts w:hint="default"/>
        </w:rPr>
        <w:t xml:space="preserve">  318695</w:t>
      </w:r>
      <w:r>
        <w:rPr>
          <w:rFonts w:hint="default"/>
        </w:rPr>
        <w:tab/>
      </w:r>
      <w:r>
        <w:rPr>
          <w:rFonts w:hint="default"/>
        </w:rPr>
        <w:t xml:space="preserve"> 446285</w:t>
      </w:r>
      <w:r>
        <w:rPr>
          <w:rFonts w:hint="default"/>
        </w:rPr>
        <w:tab/>
      </w:r>
      <w:r>
        <w:rPr>
          <w:rFonts w:hint="default"/>
        </w:rPr>
        <w:t xml:space="preserve"> 518289</w:t>
      </w:r>
      <w:r>
        <w:rPr>
          <w:rFonts w:hint="default"/>
        </w:rPr>
        <w:tab/>
      </w:r>
      <w:r>
        <w:rPr>
          <w:rFonts w:hint="default"/>
        </w:rPr>
        <w:t xml:space="preserve"> 114035</w:t>
      </w:r>
      <w:r>
        <w:rPr>
          <w:rFonts w:hint="default"/>
        </w:rPr>
        <w:tab/>
      </w:r>
      <w:r>
        <w:rPr>
          <w:rFonts w:hint="default"/>
        </w:rPr>
        <w:t xml:space="preserve">  61276</w:t>
      </w:r>
      <w:r>
        <w:rPr>
          <w:rFonts w:hint="default"/>
        </w:rPr>
        <w:tab/>
      </w:r>
      <w:r>
        <w:rPr>
          <w:rFonts w:hint="default"/>
        </w:rPr>
        <w:t xml:space="preserve"> 51172</w:t>
      </w:r>
      <w:r>
        <w:rPr>
          <w:rFonts w:hint="default"/>
        </w:rPr>
        <w:tab/>
      </w:r>
      <w:r>
        <w:rPr>
          <w:rFonts w:hint="default"/>
        </w:rPr>
        <w:t xml:space="preserve">#_26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2004</w:t>
      </w:r>
      <w:r>
        <w:rPr>
          <w:rFonts w:hint="default"/>
        </w:rPr>
        <w:tab/>
      </w:r>
      <w:r>
        <w:rPr>
          <w:rFonts w:hint="default"/>
        </w:rPr>
        <w:t>7</w:t>
      </w:r>
      <w:r>
        <w:rPr>
          <w:rFonts w:hint="default"/>
        </w:rPr>
        <w:tab/>
      </w:r>
      <w:r>
        <w:rPr>
          <w:rFonts w:hint="default"/>
        </w:rPr>
        <w:t xml:space="preserve"> 1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75</w:t>
      </w:r>
      <w:r>
        <w:rPr>
          <w:rFonts w:hint="default"/>
        </w:rPr>
        <w:tab/>
      </w:r>
      <w:r>
        <w:rPr>
          <w:rFonts w:hint="default"/>
        </w:rPr>
        <w:t xml:space="preserve"> 589910</w:t>
      </w:r>
      <w:r>
        <w:rPr>
          <w:rFonts w:hint="default"/>
        </w:rPr>
        <w:tab/>
      </w:r>
      <w:r>
        <w:rPr>
          <w:rFonts w:hint="default"/>
        </w:rPr>
        <w:t xml:space="preserve">  180522</w:t>
      </w:r>
      <w:r>
        <w:rPr>
          <w:rFonts w:hint="default"/>
        </w:rPr>
        <w:tab/>
      </w:r>
      <w:r>
        <w:rPr>
          <w:rFonts w:hint="default"/>
        </w:rPr>
        <w:t xml:space="preserve"> 263521</w:t>
      </w:r>
      <w:r>
        <w:rPr>
          <w:rFonts w:hint="default"/>
        </w:rPr>
        <w:tab/>
      </w:r>
      <w:r>
        <w:rPr>
          <w:rFonts w:hint="default"/>
        </w:rPr>
        <w:t xml:space="preserve"> 386715</w:t>
      </w:r>
      <w:r>
        <w:rPr>
          <w:rFonts w:hint="default"/>
        </w:rPr>
        <w:tab/>
      </w:r>
      <w:r>
        <w:rPr>
          <w:rFonts w:hint="default"/>
        </w:rPr>
        <w:t xml:space="preserve"> 377848</w:t>
      </w:r>
      <w:r>
        <w:rPr>
          <w:rFonts w:hint="default"/>
        </w:rPr>
        <w:tab/>
      </w:r>
      <w:r>
        <w:rPr>
          <w:rFonts w:hint="default"/>
        </w:rPr>
        <w:t xml:space="preserve">  78396</w:t>
      </w:r>
      <w:r>
        <w:rPr>
          <w:rFonts w:hint="default"/>
        </w:rPr>
        <w:tab/>
      </w:r>
      <w:r>
        <w:rPr>
          <w:rFonts w:hint="default"/>
        </w:rPr>
        <w:t xml:space="preserve"> 55312</w:t>
      </w:r>
      <w:r>
        <w:rPr>
          <w:rFonts w:hint="default"/>
        </w:rPr>
        <w:tab/>
      </w:r>
      <w:r>
        <w:rPr>
          <w:rFonts w:hint="default"/>
        </w:rPr>
        <w:t xml:space="preserve">#_27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2005</w:t>
      </w:r>
      <w:r>
        <w:rPr>
          <w:rFonts w:hint="default"/>
        </w:rPr>
        <w:tab/>
      </w:r>
      <w:r>
        <w:rPr>
          <w:rFonts w:hint="default"/>
        </w:rPr>
        <w:t>7</w:t>
      </w:r>
      <w:r>
        <w:rPr>
          <w:rFonts w:hint="default"/>
        </w:rPr>
        <w:tab/>
      </w:r>
      <w:r>
        <w:rPr>
          <w:rFonts w:hint="default"/>
        </w:rPr>
        <w:t xml:space="preserve"> 1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75</w:t>
      </w:r>
      <w:r>
        <w:rPr>
          <w:rFonts w:hint="default"/>
        </w:rPr>
        <w:tab/>
      </w:r>
      <w:r>
        <w:rPr>
          <w:rFonts w:hint="default"/>
        </w:rPr>
        <w:t xml:space="preserve"> 169229</w:t>
      </w:r>
      <w:r>
        <w:rPr>
          <w:rFonts w:hint="default"/>
        </w:rPr>
        <w:tab/>
      </w:r>
      <w:r>
        <w:rPr>
          <w:rFonts w:hint="default"/>
        </w:rPr>
        <w:t xml:space="preserve"> 1005530</w:t>
      </w:r>
      <w:r>
        <w:rPr>
          <w:rFonts w:hint="default"/>
        </w:rPr>
        <w:tab/>
      </w:r>
      <w:r>
        <w:rPr>
          <w:rFonts w:hint="default"/>
        </w:rPr>
        <w:t xml:space="preserve"> 266213</w:t>
      </w:r>
      <w:r>
        <w:rPr>
          <w:rFonts w:hint="default"/>
        </w:rPr>
        <w:tab/>
      </w:r>
      <w:r>
        <w:rPr>
          <w:rFonts w:hint="default"/>
        </w:rPr>
        <w:t xml:space="preserve"> 206657</w:t>
      </w:r>
      <w:r>
        <w:rPr>
          <w:rFonts w:hint="default"/>
        </w:rPr>
        <w:tab/>
      </w:r>
      <w:r>
        <w:rPr>
          <w:rFonts w:hint="default"/>
        </w:rPr>
        <w:t xml:space="preserve"> 191013</w:t>
      </w:r>
      <w:r>
        <w:rPr>
          <w:rFonts w:hint="default"/>
        </w:rPr>
        <w:tab/>
      </w:r>
      <w:r>
        <w:rPr>
          <w:rFonts w:hint="default"/>
        </w:rPr>
        <w:t xml:space="preserve"> 116628</w:t>
      </w:r>
      <w:r>
        <w:rPr>
          <w:rFonts w:hint="default"/>
        </w:rPr>
        <w:tab/>
      </w:r>
      <w:r>
        <w:rPr>
          <w:rFonts w:hint="default"/>
        </w:rPr>
        <w:t xml:space="preserve"> 46087</w:t>
      </w:r>
      <w:r>
        <w:rPr>
          <w:rFonts w:hint="default"/>
        </w:rPr>
        <w:tab/>
      </w:r>
      <w:r>
        <w:rPr>
          <w:rFonts w:hint="default"/>
        </w:rPr>
        <w:t xml:space="preserve">#_28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2006</w:t>
      </w:r>
      <w:r>
        <w:rPr>
          <w:rFonts w:hint="default"/>
        </w:rPr>
        <w:tab/>
      </w:r>
      <w:r>
        <w:rPr>
          <w:rFonts w:hint="default"/>
        </w:rPr>
        <w:t>7</w:t>
      </w:r>
      <w:r>
        <w:rPr>
          <w:rFonts w:hint="default"/>
        </w:rPr>
        <w:tab/>
      </w:r>
      <w:r>
        <w:rPr>
          <w:rFonts w:hint="default"/>
        </w:rPr>
        <w:t xml:space="preserve"> 1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75</w:t>
      </w:r>
      <w:r>
        <w:rPr>
          <w:rFonts w:hint="default"/>
        </w:rPr>
        <w:tab/>
      </w:r>
      <w:r>
        <w:rPr>
          <w:rFonts w:hint="default"/>
        </w:rPr>
        <w:t xml:space="preserve">  18347</w:t>
      </w:r>
      <w:r>
        <w:rPr>
          <w:rFonts w:hint="default"/>
        </w:rPr>
        <w:tab/>
      </w:r>
      <w:r>
        <w:rPr>
          <w:rFonts w:hint="default"/>
        </w:rPr>
        <w:t xml:space="preserve">  250200</w:t>
      </w:r>
      <w:r>
        <w:rPr>
          <w:rFonts w:hint="default"/>
        </w:rPr>
        <w:tab/>
      </w:r>
      <w:r>
        <w:rPr>
          <w:rFonts w:hint="default"/>
        </w:rPr>
        <w:t xml:space="preserve"> 777315</w:t>
      </w:r>
      <w:r>
        <w:rPr>
          <w:rFonts w:hint="default"/>
        </w:rPr>
        <w:tab/>
      </w:r>
      <w:r>
        <w:rPr>
          <w:rFonts w:hint="default"/>
        </w:rPr>
        <w:t xml:space="preserve"> 128695</w:t>
      </w:r>
      <w:r>
        <w:rPr>
          <w:rFonts w:hint="default"/>
        </w:rPr>
        <w:tab/>
      </w:r>
      <w:r>
        <w:rPr>
          <w:rFonts w:hint="default"/>
        </w:rPr>
        <w:t xml:space="preserve"> 108244</w:t>
      </w:r>
      <w:r>
        <w:rPr>
          <w:rFonts w:hint="default"/>
        </w:rPr>
        <w:tab/>
      </w:r>
      <w:r>
        <w:rPr>
          <w:rFonts w:hint="default"/>
        </w:rPr>
        <w:t xml:space="preserve"> 121043</w:t>
      </w:r>
      <w:r>
        <w:rPr>
          <w:rFonts w:hint="default"/>
        </w:rPr>
        <w:tab/>
      </w:r>
      <w:r>
        <w:rPr>
          <w:rFonts w:hint="default"/>
        </w:rPr>
        <w:t xml:space="preserve"> 81149</w:t>
      </w:r>
      <w:r>
        <w:rPr>
          <w:rFonts w:hint="default"/>
        </w:rPr>
        <w:tab/>
      </w:r>
      <w:r>
        <w:rPr>
          <w:rFonts w:hint="default"/>
        </w:rPr>
        <w:t xml:space="preserve">#_29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2007</w:t>
      </w:r>
      <w:r>
        <w:rPr>
          <w:rFonts w:hint="default"/>
        </w:rPr>
        <w:tab/>
      </w:r>
      <w:r>
        <w:rPr>
          <w:rFonts w:hint="default"/>
        </w:rPr>
        <w:t>7</w:t>
      </w:r>
      <w:r>
        <w:rPr>
          <w:rFonts w:hint="default"/>
        </w:rPr>
        <w:tab/>
      </w:r>
      <w:r>
        <w:rPr>
          <w:rFonts w:hint="default"/>
        </w:rPr>
        <w:t xml:space="preserve"> 1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75</w:t>
      </w:r>
      <w:r>
        <w:rPr>
          <w:rFonts w:hint="default"/>
        </w:rPr>
        <w:tab/>
      </w:r>
      <w:r>
        <w:rPr>
          <w:rFonts w:hint="default"/>
        </w:rPr>
        <w:t xml:space="preserve"> 199364</w:t>
      </w:r>
      <w:r>
        <w:rPr>
          <w:rFonts w:hint="default"/>
        </w:rPr>
        <w:tab/>
      </w:r>
      <w:r>
        <w:rPr>
          <w:rFonts w:hint="default"/>
        </w:rPr>
        <w:t xml:space="preserve">   82084</w:t>
      </w:r>
      <w:r>
        <w:rPr>
          <w:rFonts w:hint="default"/>
        </w:rPr>
        <w:tab/>
      </w:r>
      <w:r>
        <w:rPr>
          <w:rFonts w:hint="default"/>
        </w:rPr>
        <w:t xml:space="preserve"> 313453</w:t>
      </w:r>
      <w:r>
        <w:rPr>
          <w:rFonts w:hint="default"/>
        </w:rPr>
        <w:tab/>
      </w:r>
      <w:r>
        <w:rPr>
          <w:rFonts w:hint="default"/>
        </w:rPr>
        <w:t xml:space="preserve"> 535706</w:t>
      </w:r>
      <w:r>
        <w:rPr>
          <w:rFonts w:hint="default"/>
        </w:rPr>
        <w:tab/>
      </w:r>
      <w:r>
        <w:rPr>
          <w:rFonts w:hint="default"/>
        </w:rPr>
        <w:t xml:space="preserve">  80348</w:t>
      </w:r>
      <w:r>
        <w:rPr>
          <w:rFonts w:hint="default"/>
        </w:rPr>
        <w:tab/>
      </w:r>
      <w:r>
        <w:rPr>
          <w:rFonts w:hint="default"/>
        </w:rPr>
        <w:t xml:space="preserve">  82713</w:t>
      </w:r>
      <w:r>
        <w:rPr>
          <w:rFonts w:hint="default"/>
        </w:rPr>
        <w:tab/>
      </w:r>
      <w:r>
        <w:rPr>
          <w:rFonts w:hint="default"/>
        </w:rPr>
        <w:t>120821</w:t>
      </w:r>
      <w:r>
        <w:rPr>
          <w:rFonts w:hint="default"/>
        </w:rPr>
        <w:tab/>
      </w:r>
      <w:r>
        <w:rPr>
          <w:rFonts w:hint="default"/>
        </w:rPr>
        <w:t xml:space="preserve">#_30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2008</w:t>
      </w:r>
      <w:r>
        <w:rPr>
          <w:rFonts w:hint="default"/>
        </w:rPr>
        <w:tab/>
      </w:r>
      <w:r>
        <w:rPr>
          <w:rFonts w:hint="default"/>
        </w:rPr>
        <w:t>7</w:t>
      </w:r>
      <w:r>
        <w:rPr>
          <w:rFonts w:hint="default"/>
        </w:rPr>
        <w:tab/>
      </w:r>
      <w:r>
        <w:rPr>
          <w:rFonts w:hint="default"/>
        </w:rPr>
        <w:t xml:space="preserve"> 1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75</w:t>
      </w:r>
      <w:r>
        <w:rPr>
          <w:rFonts w:hint="default"/>
        </w:rPr>
        <w:tab/>
      </w:r>
      <w:r>
        <w:rPr>
          <w:rFonts w:hint="default"/>
        </w:rPr>
        <w:t xml:space="preserve"> 298405</w:t>
      </w:r>
      <w:r>
        <w:rPr>
          <w:rFonts w:hint="default"/>
        </w:rPr>
        <w:tab/>
      </w:r>
      <w:r>
        <w:rPr>
          <w:rFonts w:hint="default"/>
        </w:rPr>
        <w:t xml:space="preserve">  219205</w:t>
      </w:r>
      <w:r>
        <w:rPr>
          <w:rFonts w:hint="default"/>
        </w:rPr>
        <w:tab/>
      </w:r>
      <w:r>
        <w:rPr>
          <w:rFonts w:hint="default"/>
        </w:rPr>
        <w:t xml:space="preserve"> 182636</w:t>
      </w:r>
      <w:r>
        <w:rPr>
          <w:rFonts w:hint="default"/>
        </w:rPr>
        <w:tab/>
      </w:r>
      <w:r>
        <w:rPr>
          <w:rFonts w:hint="default"/>
        </w:rPr>
        <w:t xml:space="preserve"> 370253</w:t>
      </w:r>
      <w:r>
        <w:rPr>
          <w:rFonts w:hint="default"/>
        </w:rPr>
        <w:tab/>
      </w:r>
      <w:r>
        <w:rPr>
          <w:rFonts w:hint="default"/>
        </w:rPr>
        <w:t xml:space="preserve"> 411611</w:t>
      </w:r>
      <w:r>
        <w:rPr>
          <w:rFonts w:hint="default"/>
        </w:rPr>
        <w:tab/>
      </w:r>
      <w:r>
        <w:rPr>
          <w:rFonts w:hint="default"/>
        </w:rPr>
        <w:t xml:space="preserve">  65397</w:t>
      </w:r>
      <w:r>
        <w:rPr>
          <w:rFonts w:hint="default"/>
        </w:rPr>
        <w:tab/>
      </w:r>
      <w:r>
        <w:rPr>
          <w:rFonts w:hint="default"/>
        </w:rPr>
        <w:t>108832</w:t>
      </w:r>
      <w:r>
        <w:rPr>
          <w:rFonts w:hint="default"/>
        </w:rPr>
        <w:tab/>
      </w:r>
      <w:r>
        <w:rPr>
          <w:rFonts w:hint="default"/>
        </w:rPr>
        <w:t xml:space="preserve">#_31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2009</w:t>
      </w:r>
      <w:r>
        <w:rPr>
          <w:rFonts w:hint="default"/>
        </w:rPr>
        <w:tab/>
      </w:r>
      <w:r>
        <w:rPr>
          <w:rFonts w:hint="default"/>
        </w:rPr>
        <w:t>7</w:t>
      </w:r>
      <w:r>
        <w:rPr>
          <w:rFonts w:hint="default"/>
        </w:rPr>
        <w:tab/>
      </w:r>
      <w:r>
        <w:rPr>
          <w:rFonts w:hint="default"/>
        </w:rPr>
        <w:t xml:space="preserve"> 1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75</w:t>
      </w:r>
      <w:r>
        <w:rPr>
          <w:rFonts w:hint="default"/>
        </w:rPr>
        <w:tab/>
      </w:r>
      <w:r>
        <w:rPr>
          <w:rFonts w:hint="default"/>
        </w:rPr>
        <w:t xml:space="preserve"> 378304</w:t>
      </w:r>
      <w:r>
        <w:rPr>
          <w:rFonts w:hint="default"/>
        </w:rPr>
        <w:tab/>
      </w:r>
      <w:r>
        <w:rPr>
          <w:rFonts w:hint="default"/>
        </w:rPr>
        <w:t xml:space="preserve">  353839</w:t>
      </w:r>
      <w:r>
        <w:rPr>
          <w:rFonts w:hint="default"/>
        </w:rPr>
        <w:tab/>
      </w:r>
      <w:r>
        <w:rPr>
          <w:rFonts w:hint="default"/>
        </w:rPr>
        <w:t xml:space="preserve"> 195618</w:t>
      </w:r>
      <w:r>
        <w:rPr>
          <w:rFonts w:hint="default"/>
        </w:rPr>
        <w:tab/>
      </w:r>
      <w:r>
        <w:rPr>
          <w:rFonts w:hint="default"/>
        </w:rPr>
        <w:t xml:space="preserve"> 125324</w:t>
      </w:r>
      <w:r>
        <w:rPr>
          <w:rFonts w:hint="default"/>
        </w:rPr>
        <w:tab/>
      </w:r>
      <w:r>
        <w:rPr>
          <w:rFonts w:hint="default"/>
        </w:rPr>
        <w:t xml:space="preserve"> 251973</w:t>
      </w:r>
      <w:r>
        <w:rPr>
          <w:rFonts w:hint="default"/>
        </w:rPr>
        <w:tab/>
      </w:r>
      <w:r>
        <w:rPr>
          <w:rFonts w:hint="default"/>
        </w:rPr>
        <w:t xml:space="preserve"> 197185</w:t>
      </w:r>
      <w:r>
        <w:rPr>
          <w:rFonts w:hint="default"/>
        </w:rPr>
        <w:tab/>
      </w:r>
      <w:r>
        <w:rPr>
          <w:rFonts w:hint="default"/>
        </w:rPr>
        <w:t xml:space="preserve"> 83887</w:t>
      </w:r>
      <w:r>
        <w:rPr>
          <w:rFonts w:hint="default"/>
        </w:rPr>
        <w:tab/>
      </w:r>
      <w:r>
        <w:rPr>
          <w:rFonts w:hint="default"/>
        </w:rPr>
        <w:t xml:space="preserve">#_32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2010</w:t>
      </w:r>
      <w:r>
        <w:rPr>
          <w:rFonts w:hint="default"/>
        </w:rPr>
        <w:tab/>
      </w:r>
      <w:r>
        <w:rPr>
          <w:rFonts w:hint="default"/>
        </w:rPr>
        <w:t>7</w:t>
      </w:r>
      <w:r>
        <w:rPr>
          <w:rFonts w:hint="default"/>
        </w:rPr>
        <w:tab/>
      </w:r>
      <w:r>
        <w:rPr>
          <w:rFonts w:hint="default"/>
        </w:rPr>
        <w:t xml:space="preserve"> 1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75</w:t>
      </w:r>
      <w:r>
        <w:rPr>
          <w:rFonts w:hint="default"/>
        </w:rPr>
        <w:tab/>
      </w:r>
      <w:r>
        <w:rPr>
          <w:rFonts w:hint="default"/>
        </w:rPr>
        <w:t xml:space="preserve"> 278311</w:t>
      </w:r>
      <w:r>
        <w:rPr>
          <w:rFonts w:hint="default"/>
        </w:rPr>
        <w:tab/>
      </w:r>
      <w:r>
        <w:rPr>
          <w:rFonts w:hint="default"/>
        </w:rPr>
        <w:t xml:space="preserve">  516544</w:t>
      </w:r>
      <w:r>
        <w:rPr>
          <w:rFonts w:hint="default"/>
        </w:rPr>
        <w:tab/>
      </w:r>
      <w:r>
        <w:rPr>
          <w:rFonts w:hint="default"/>
        </w:rPr>
        <w:t xml:space="preserve"> 263334</w:t>
      </w:r>
      <w:r>
        <w:rPr>
          <w:rFonts w:hint="default"/>
        </w:rPr>
        <w:tab/>
      </w:r>
      <w:r>
        <w:rPr>
          <w:rFonts w:hint="default"/>
        </w:rPr>
        <w:t xml:space="preserve"> 136037</w:t>
      </w:r>
      <w:r>
        <w:rPr>
          <w:rFonts w:hint="default"/>
        </w:rPr>
        <w:tab/>
      </w:r>
      <w:r>
        <w:rPr>
          <w:rFonts w:hint="default"/>
        </w:rPr>
        <w:t xml:space="preserve">  82831</w:t>
      </w:r>
      <w:r>
        <w:rPr>
          <w:rFonts w:hint="default"/>
        </w:rPr>
        <w:tab/>
      </w:r>
      <w:r>
        <w:rPr>
          <w:rFonts w:hint="default"/>
        </w:rPr>
        <w:t xml:space="preserve"> 129434</w:t>
      </w:r>
      <w:r>
        <w:rPr>
          <w:rFonts w:hint="default"/>
        </w:rPr>
        <w:tab/>
      </w:r>
      <w:r>
        <w:rPr>
          <w:rFonts w:hint="default"/>
        </w:rPr>
        <w:t>182722</w:t>
      </w:r>
      <w:r>
        <w:rPr>
          <w:rFonts w:hint="default"/>
        </w:rPr>
        <w:tab/>
      </w:r>
      <w:r>
        <w:rPr>
          <w:rFonts w:hint="default"/>
        </w:rPr>
        <w:t xml:space="preserve">#_33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2011</w:t>
      </w:r>
      <w:r>
        <w:rPr>
          <w:rFonts w:hint="default"/>
        </w:rPr>
        <w:tab/>
      </w:r>
      <w:r>
        <w:rPr>
          <w:rFonts w:hint="default"/>
        </w:rPr>
        <w:t>7</w:t>
      </w:r>
      <w:r>
        <w:rPr>
          <w:rFonts w:hint="default"/>
        </w:rPr>
        <w:tab/>
      </w:r>
      <w:r>
        <w:rPr>
          <w:rFonts w:hint="default"/>
        </w:rPr>
        <w:t xml:space="preserve"> 1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75</w:t>
      </w:r>
      <w:r>
        <w:rPr>
          <w:rFonts w:hint="default"/>
        </w:rPr>
        <w:tab/>
      </w:r>
      <w:r>
        <w:rPr>
          <w:rFonts w:hint="default"/>
        </w:rPr>
        <w:t xml:space="preserve"> 341535</w:t>
      </w:r>
      <w:r>
        <w:rPr>
          <w:rFonts w:hint="default"/>
        </w:rPr>
        <w:tab/>
      </w:r>
      <w:r>
        <w:rPr>
          <w:rFonts w:hint="default"/>
        </w:rPr>
        <w:t xml:space="preserve">  452259</w:t>
      </w:r>
      <w:r>
        <w:rPr>
          <w:rFonts w:hint="default"/>
        </w:rPr>
        <w:tab/>
      </w:r>
      <w:r>
        <w:rPr>
          <w:rFonts w:hint="default"/>
        </w:rPr>
        <w:t xml:space="preserve"> 383353</w:t>
      </w:r>
      <w:r>
        <w:rPr>
          <w:rFonts w:hint="default"/>
        </w:rPr>
        <w:tab/>
      </w:r>
      <w:r>
        <w:rPr>
          <w:rFonts w:hint="default"/>
        </w:rPr>
        <w:t xml:space="preserve"> 122136</w:t>
      </w:r>
      <w:r>
        <w:rPr>
          <w:rFonts w:hint="default"/>
        </w:rPr>
        <w:tab/>
      </w:r>
      <w:r>
        <w:rPr>
          <w:rFonts w:hint="default"/>
        </w:rPr>
        <w:t xml:space="preserve">  87976</w:t>
      </w:r>
      <w:r>
        <w:rPr>
          <w:rFonts w:hint="default"/>
        </w:rPr>
        <w:tab/>
      </w:r>
      <w:r>
        <w:rPr>
          <w:rFonts w:hint="default"/>
        </w:rPr>
        <w:t xml:space="preserve">  40949</w:t>
      </w:r>
      <w:r>
        <w:rPr>
          <w:rFonts w:hint="default"/>
        </w:rPr>
        <w:tab/>
      </w:r>
      <w:r>
        <w:rPr>
          <w:rFonts w:hint="default"/>
        </w:rPr>
        <w:t>110734</w:t>
      </w:r>
      <w:r>
        <w:rPr>
          <w:rFonts w:hint="default"/>
        </w:rPr>
        <w:tab/>
      </w:r>
      <w:r>
        <w:rPr>
          <w:rFonts w:hint="default"/>
        </w:rPr>
        <w:t xml:space="preserve">#_34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2012</w:t>
      </w:r>
      <w:r>
        <w:rPr>
          <w:rFonts w:hint="default"/>
        </w:rPr>
        <w:tab/>
      </w:r>
      <w:r>
        <w:rPr>
          <w:rFonts w:hint="default"/>
        </w:rPr>
        <w:t>7</w:t>
      </w:r>
      <w:r>
        <w:rPr>
          <w:rFonts w:hint="default"/>
        </w:rPr>
        <w:tab/>
      </w:r>
      <w:r>
        <w:rPr>
          <w:rFonts w:hint="default"/>
        </w:rPr>
        <w:t xml:space="preserve"> 1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75</w:t>
      </w:r>
      <w:r>
        <w:rPr>
          <w:rFonts w:hint="default"/>
        </w:rPr>
        <w:tab/>
      </w:r>
      <w:r>
        <w:rPr>
          <w:rFonts w:hint="default"/>
        </w:rPr>
        <w:t xml:space="preserve"> 220164</w:t>
      </w:r>
      <w:r>
        <w:rPr>
          <w:rFonts w:hint="default"/>
        </w:rPr>
        <w:tab/>
      </w:r>
      <w:r>
        <w:rPr>
          <w:rFonts w:hint="default"/>
        </w:rPr>
        <w:t xml:space="preserve">  193884</w:t>
      </w:r>
      <w:r>
        <w:rPr>
          <w:rFonts w:hint="default"/>
        </w:rPr>
        <w:tab/>
      </w:r>
      <w:r>
        <w:rPr>
          <w:rFonts w:hint="default"/>
        </w:rPr>
        <w:t xml:space="preserve"> 168105</w:t>
      </w:r>
      <w:r>
        <w:rPr>
          <w:rFonts w:hint="default"/>
        </w:rPr>
        <w:tab/>
      </w:r>
      <w:r>
        <w:rPr>
          <w:rFonts w:hint="default"/>
        </w:rPr>
        <w:t xml:space="preserve"> 122976</w:t>
      </w:r>
      <w:r>
        <w:rPr>
          <w:rFonts w:hint="default"/>
        </w:rPr>
        <w:tab/>
      </w:r>
      <w:r>
        <w:rPr>
          <w:rFonts w:hint="default"/>
        </w:rPr>
        <w:t xml:space="preserve">  94143</w:t>
      </w:r>
      <w:r>
        <w:rPr>
          <w:rFonts w:hint="default"/>
        </w:rPr>
        <w:tab/>
      </w:r>
      <w:r>
        <w:rPr>
          <w:rFonts w:hint="default"/>
        </w:rPr>
        <w:t xml:space="preserve">  48700</w:t>
      </w:r>
      <w:r>
        <w:rPr>
          <w:rFonts w:hint="default"/>
        </w:rPr>
        <w:tab/>
      </w:r>
      <w:r>
        <w:rPr>
          <w:rFonts w:hint="default"/>
        </w:rPr>
        <w:t xml:space="preserve"> 52645</w:t>
      </w:r>
      <w:r>
        <w:rPr>
          <w:rFonts w:hint="default"/>
        </w:rPr>
        <w:tab/>
      </w:r>
      <w:r>
        <w:rPr>
          <w:rFonts w:hint="default"/>
        </w:rPr>
        <w:t xml:space="preserve">#_35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2013</w:t>
      </w:r>
      <w:r>
        <w:rPr>
          <w:rFonts w:hint="default"/>
        </w:rPr>
        <w:tab/>
      </w:r>
      <w:r>
        <w:rPr>
          <w:rFonts w:hint="default"/>
        </w:rPr>
        <w:t>7</w:t>
      </w:r>
      <w:r>
        <w:rPr>
          <w:rFonts w:hint="default"/>
        </w:rPr>
        <w:tab/>
      </w:r>
      <w:r>
        <w:rPr>
          <w:rFonts w:hint="default"/>
        </w:rPr>
        <w:t xml:space="preserve"> 1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75</w:t>
      </w:r>
      <w:r>
        <w:rPr>
          <w:rFonts w:hint="default"/>
        </w:rPr>
        <w:tab/>
      </w:r>
      <w:r>
        <w:rPr>
          <w:rFonts w:hint="default"/>
        </w:rPr>
        <w:t xml:space="preserve"> 280544</w:t>
      </w:r>
      <w:r>
        <w:rPr>
          <w:rFonts w:hint="default"/>
        </w:rPr>
        <w:tab/>
      </w:r>
      <w:r>
        <w:rPr>
          <w:rFonts w:hint="default"/>
        </w:rPr>
        <w:t xml:space="preserve">  232934</w:t>
      </w:r>
      <w:r>
        <w:rPr>
          <w:rFonts w:hint="default"/>
        </w:rPr>
        <w:tab/>
      </w:r>
      <w:r>
        <w:rPr>
          <w:rFonts w:hint="default"/>
        </w:rPr>
        <w:t xml:space="preserve"> 155842</w:t>
      </w:r>
      <w:r>
        <w:rPr>
          <w:rFonts w:hint="default"/>
        </w:rPr>
        <w:tab/>
      </w:r>
      <w:r>
        <w:rPr>
          <w:rFonts w:hint="default"/>
        </w:rPr>
        <w:t xml:space="preserve">  87924</w:t>
      </w:r>
      <w:r>
        <w:rPr>
          <w:rFonts w:hint="default"/>
        </w:rPr>
        <w:tab/>
      </w:r>
      <w:r>
        <w:rPr>
          <w:rFonts w:hint="default"/>
        </w:rPr>
        <w:t xml:space="preserve">  48492</w:t>
      </w:r>
      <w:r>
        <w:rPr>
          <w:rFonts w:hint="default"/>
        </w:rPr>
        <w:tab/>
      </w:r>
      <w:r>
        <w:rPr>
          <w:rFonts w:hint="default"/>
        </w:rPr>
        <w:t xml:space="preserve">  26591</w:t>
      </w:r>
      <w:r>
        <w:rPr>
          <w:rFonts w:hint="default"/>
        </w:rPr>
        <w:tab/>
      </w:r>
      <w:r>
        <w:rPr>
          <w:rFonts w:hint="default"/>
        </w:rPr>
        <w:t xml:space="preserve"> 27635</w:t>
      </w:r>
      <w:r>
        <w:rPr>
          <w:rFonts w:hint="default"/>
        </w:rPr>
        <w:tab/>
      </w:r>
      <w:r>
        <w:rPr>
          <w:rFonts w:hint="default"/>
        </w:rPr>
        <w:t xml:space="preserve">#_36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2014</w:t>
      </w:r>
      <w:r>
        <w:rPr>
          <w:rFonts w:hint="default"/>
        </w:rPr>
        <w:tab/>
      </w:r>
      <w:r>
        <w:rPr>
          <w:rFonts w:hint="default"/>
        </w:rPr>
        <w:t>7</w:t>
      </w:r>
      <w:r>
        <w:rPr>
          <w:rFonts w:hint="default"/>
        </w:rPr>
        <w:tab/>
      </w:r>
      <w:r>
        <w:rPr>
          <w:rFonts w:hint="default"/>
        </w:rPr>
        <w:t xml:space="preserve"> 1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75</w:t>
      </w:r>
      <w:r>
        <w:rPr>
          <w:rFonts w:hint="default"/>
        </w:rPr>
        <w:tab/>
      </w:r>
      <w:r>
        <w:rPr>
          <w:rFonts w:hint="default"/>
        </w:rPr>
        <w:t xml:space="preserve">  63949</w:t>
      </w:r>
      <w:r>
        <w:rPr>
          <w:rFonts w:hint="default"/>
        </w:rPr>
        <w:tab/>
      </w:r>
      <w:r>
        <w:rPr>
          <w:rFonts w:hint="default"/>
        </w:rPr>
        <w:t xml:space="preserve">  189093</w:t>
      </w:r>
      <w:r>
        <w:rPr>
          <w:rFonts w:hint="default"/>
        </w:rPr>
        <w:tab/>
      </w:r>
      <w:r>
        <w:rPr>
          <w:rFonts w:hint="default"/>
        </w:rPr>
        <w:t xml:space="preserve"> 109802</w:t>
      </w:r>
      <w:r>
        <w:rPr>
          <w:rFonts w:hint="default"/>
        </w:rPr>
        <w:tab/>
      </w:r>
      <w:r>
        <w:rPr>
          <w:rFonts w:hint="default"/>
        </w:rPr>
        <w:t xml:space="preserve">  54550</w:t>
      </w:r>
      <w:r>
        <w:rPr>
          <w:rFonts w:hint="default"/>
        </w:rPr>
        <w:tab/>
      </w:r>
      <w:r>
        <w:rPr>
          <w:rFonts w:hint="default"/>
        </w:rPr>
        <w:t xml:space="preserve">  35237</w:t>
      </w:r>
      <w:r>
        <w:rPr>
          <w:rFonts w:hint="default"/>
        </w:rPr>
        <w:tab/>
      </w:r>
      <w:r>
        <w:rPr>
          <w:rFonts w:hint="default"/>
        </w:rPr>
        <w:t xml:space="preserve">  19462</w:t>
      </w:r>
      <w:r>
        <w:rPr>
          <w:rFonts w:hint="default"/>
        </w:rPr>
        <w:tab/>
      </w:r>
      <w:r>
        <w:rPr>
          <w:rFonts w:hint="default"/>
        </w:rPr>
        <w:t xml:space="preserve"> 21688</w:t>
      </w:r>
      <w:r>
        <w:rPr>
          <w:rFonts w:hint="default"/>
        </w:rPr>
        <w:tab/>
      </w:r>
      <w:r>
        <w:rPr>
          <w:rFonts w:hint="default"/>
        </w:rPr>
        <w:t xml:space="preserve">#_37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2015</w:t>
      </w:r>
      <w:r>
        <w:rPr>
          <w:rFonts w:hint="default"/>
        </w:rPr>
        <w:tab/>
      </w:r>
      <w:r>
        <w:rPr>
          <w:rFonts w:hint="default"/>
        </w:rPr>
        <w:t>7</w:t>
      </w:r>
      <w:r>
        <w:rPr>
          <w:rFonts w:hint="default"/>
        </w:rPr>
        <w:tab/>
      </w:r>
      <w:r>
        <w:rPr>
          <w:rFonts w:hint="default"/>
        </w:rPr>
        <w:t xml:space="preserve"> 1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75</w:t>
      </w:r>
      <w:r>
        <w:rPr>
          <w:rFonts w:hint="default"/>
        </w:rPr>
        <w:tab/>
      </w:r>
      <w:r>
        <w:rPr>
          <w:rFonts w:hint="default"/>
        </w:rPr>
        <w:t xml:space="preserve">  68371</w:t>
      </w:r>
      <w:r>
        <w:rPr>
          <w:rFonts w:hint="default"/>
        </w:rPr>
        <w:tab/>
      </w:r>
      <w:r>
        <w:rPr>
          <w:rFonts w:hint="default"/>
        </w:rPr>
        <w:t xml:space="preserve">   98936</w:t>
      </w:r>
      <w:r>
        <w:rPr>
          <w:rFonts w:hint="default"/>
        </w:rPr>
        <w:tab/>
      </w:r>
      <w:r>
        <w:rPr>
          <w:rFonts w:hint="default"/>
        </w:rPr>
        <w:t xml:space="preserve">  84313</w:t>
      </w:r>
      <w:r>
        <w:rPr>
          <w:rFonts w:hint="default"/>
        </w:rPr>
        <w:tab/>
      </w:r>
      <w:r>
        <w:rPr>
          <w:rFonts w:hint="default"/>
        </w:rPr>
        <w:t xml:space="preserve">  47069</w:t>
      </w:r>
      <w:r>
        <w:rPr>
          <w:rFonts w:hint="default"/>
        </w:rPr>
        <w:tab/>
      </w:r>
      <w:r>
        <w:rPr>
          <w:rFonts w:hint="default"/>
        </w:rPr>
        <w:t xml:space="preserve">  20960</w:t>
      </w:r>
      <w:r>
        <w:rPr>
          <w:rFonts w:hint="default"/>
        </w:rPr>
        <w:tab/>
      </w:r>
      <w:r>
        <w:rPr>
          <w:rFonts w:hint="default"/>
        </w:rPr>
        <w:t xml:space="preserve">  13656</w:t>
      </w:r>
      <w:r>
        <w:rPr>
          <w:rFonts w:hint="default"/>
        </w:rPr>
        <w:tab/>
      </w:r>
      <w:r>
        <w:rPr>
          <w:rFonts w:hint="default"/>
        </w:rPr>
        <w:t xml:space="preserve"> 11242</w:t>
      </w:r>
      <w:r>
        <w:rPr>
          <w:rFonts w:hint="default"/>
        </w:rPr>
        <w:tab/>
      </w:r>
      <w:r>
        <w:rPr>
          <w:rFonts w:hint="default"/>
        </w:rPr>
        <w:t xml:space="preserve">#_38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2016</w:t>
      </w:r>
      <w:r>
        <w:rPr>
          <w:rFonts w:hint="default"/>
        </w:rPr>
        <w:tab/>
      </w:r>
      <w:r>
        <w:rPr>
          <w:rFonts w:hint="default"/>
        </w:rPr>
        <w:t>7</w:t>
      </w:r>
      <w:r>
        <w:rPr>
          <w:rFonts w:hint="default"/>
        </w:rPr>
        <w:tab/>
      </w:r>
      <w:r>
        <w:rPr>
          <w:rFonts w:hint="default"/>
        </w:rPr>
        <w:t xml:space="preserve"> 1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75</w:t>
      </w:r>
      <w:r>
        <w:rPr>
          <w:rFonts w:hint="default"/>
        </w:rPr>
        <w:tab/>
      </w:r>
      <w:r>
        <w:rPr>
          <w:rFonts w:hint="default"/>
        </w:rPr>
        <w:t xml:space="preserve"> 172202</w:t>
      </w:r>
      <w:r>
        <w:rPr>
          <w:rFonts w:hint="default"/>
        </w:rPr>
        <w:tab/>
      </w:r>
      <w:r>
        <w:rPr>
          <w:rFonts w:hint="default"/>
        </w:rPr>
        <w:t xml:space="preserve">  215051</w:t>
      </w:r>
      <w:r>
        <w:rPr>
          <w:rFonts w:hint="default"/>
        </w:rPr>
        <w:tab/>
      </w:r>
      <w:r>
        <w:rPr>
          <w:rFonts w:hint="default"/>
        </w:rPr>
        <w:t xml:space="preserve">  58288</w:t>
      </w:r>
      <w:r>
        <w:rPr>
          <w:rFonts w:hint="default"/>
        </w:rPr>
        <w:tab/>
      </w:r>
      <w:r>
        <w:rPr>
          <w:rFonts w:hint="default"/>
        </w:rPr>
        <w:t xml:space="preserve">  40726</w:t>
      </w:r>
      <w:r>
        <w:rPr>
          <w:rFonts w:hint="default"/>
        </w:rPr>
        <w:tab/>
      </w:r>
      <w:r>
        <w:rPr>
          <w:rFonts w:hint="default"/>
        </w:rPr>
        <w:t xml:space="preserve">  15422</w:t>
      </w:r>
      <w:r>
        <w:rPr>
          <w:rFonts w:hint="default"/>
        </w:rPr>
        <w:tab/>
      </w:r>
      <w:r>
        <w:rPr>
          <w:rFonts w:hint="default"/>
        </w:rPr>
        <w:t xml:space="preserve">   9815</w:t>
      </w:r>
      <w:r>
        <w:rPr>
          <w:rFonts w:hint="default"/>
        </w:rPr>
        <w:tab/>
      </w:r>
      <w:r>
        <w:rPr>
          <w:rFonts w:hint="default"/>
        </w:rPr>
        <w:t xml:space="preserve">  8424</w:t>
      </w:r>
      <w:r>
        <w:rPr>
          <w:rFonts w:hint="default"/>
        </w:rPr>
        <w:tab/>
      </w:r>
      <w:r>
        <w:rPr>
          <w:rFonts w:hint="default"/>
        </w:rPr>
        <w:t xml:space="preserve">#_39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2017</w:t>
      </w:r>
      <w:r>
        <w:rPr>
          <w:rFonts w:hint="default"/>
        </w:rPr>
        <w:tab/>
      </w:r>
      <w:r>
        <w:rPr>
          <w:rFonts w:hint="default"/>
        </w:rPr>
        <w:t>7</w:t>
      </w:r>
      <w:r>
        <w:rPr>
          <w:rFonts w:hint="default"/>
        </w:rPr>
        <w:tab/>
      </w:r>
      <w:r>
        <w:rPr>
          <w:rFonts w:hint="default"/>
        </w:rPr>
        <w:t xml:space="preserve"> 1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75</w:t>
      </w:r>
      <w:r>
        <w:rPr>
          <w:rFonts w:hint="default"/>
        </w:rPr>
        <w:tab/>
      </w:r>
      <w:r>
        <w:rPr>
          <w:rFonts w:hint="default"/>
        </w:rPr>
        <w:t xml:space="preserve">  35329</w:t>
      </w:r>
      <w:r>
        <w:rPr>
          <w:rFonts w:hint="default"/>
        </w:rPr>
        <w:tab/>
      </w:r>
      <w:r>
        <w:rPr>
          <w:rFonts w:hint="default"/>
        </w:rPr>
        <w:t xml:space="preserve">  198627</w:t>
      </w:r>
      <w:r>
        <w:rPr>
          <w:rFonts w:hint="default"/>
        </w:rPr>
        <w:tab/>
      </w:r>
      <w:r>
        <w:rPr>
          <w:rFonts w:hint="default"/>
        </w:rPr>
        <w:t xml:space="preserve"> 126003</w:t>
      </w:r>
      <w:r>
        <w:rPr>
          <w:rFonts w:hint="default"/>
        </w:rPr>
        <w:tab/>
      </w:r>
      <w:r>
        <w:rPr>
          <w:rFonts w:hint="default"/>
        </w:rPr>
        <w:t xml:space="preserve">  39727</w:t>
      </w:r>
      <w:r>
        <w:rPr>
          <w:rFonts w:hint="default"/>
        </w:rPr>
        <w:tab/>
      </w:r>
      <w:r>
        <w:rPr>
          <w:rFonts w:hint="default"/>
        </w:rPr>
        <w:t xml:space="preserve">  15971</w:t>
      </w:r>
      <w:r>
        <w:rPr>
          <w:rFonts w:hint="default"/>
        </w:rPr>
        <w:tab/>
      </w:r>
      <w:r>
        <w:rPr>
          <w:rFonts w:hint="default"/>
        </w:rPr>
        <w:t xml:space="preserve">   8393</w:t>
      </w:r>
      <w:r>
        <w:rPr>
          <w:rFonts w:hint="default"/>
        </w:rPr>
        <w:tab/>
      </w:r>
      <w:r>
        <w:rPr>
          <w:rFonts w:hint="default"/>
        </w:rPr>
        <w:t xml:space="preserve"> 10853</w:t>
      </w:r>
      <w:r>
        <w:rPr>
          <w:rFonts w:hint="default"/>
        </w:rPr>
        <w:tab/>
      </w:r>
      <w:r>
        <w:rPr>
          <w:rFonts w:hint="default"/>
        </w:rPr>
        <w:t xml:space="preserve">#_40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2018</w:t>
      </w:r>
      <w:r>
        <w:rPr>
          <w:rFonts w:hint="default"/>
        </w:rPr>
        <w:tab/>
      </w:r>
      <w:r>
        <w:rPr>
          <w:rFonts w:hint="default"/>
        </w:rPr>
        <w:t>7</w:t>
      </w:r>
      <w:r>
        <w:rPr>
          <w:rFonts w:hint="default"/>
        </w:rPr>
        <w:tab/>
      </w:r>
      <w:r>
        <w:rPr>
          <w:rFonts w:hint="default"/>
        </w:rPr>
        <w:t xml:space="preserve"> 1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75</w:t>
      </w:r>
      <w:r>
        <w:rPr>
          <w:rFonts w:hint="default"/>
        </w:rPr>
        <w:tab/>
      </w:r>
      <w:r>
        <w:rPr>
          <w:rFonts w:hint="default"/>
        </w:rPr>
        <w:t xml:space="preserve">  37222</w:t>
      </w:r>
      <w:r>
        <w:rPr>
          <w:rFonts w:hint="default"/>
        </w:rPr>
        <w:tab/>
      </w:r>
      <w:r>
        <w:rPr>
          <w:rFonts w:hint="default"/>
        </w:rPr>
        <w:t xml:space="preserve">   49140</w:t>
      </w:r>
      <w:r>
        <w:rPr>
          <w:rFonts w:hint="default"/>
        </w:rPr>
        <w:tab/>
      </w:r>
      <w:r>
        <w:rPr>
          <w:rFonts w:hint="default"/>
        </w:rPr>
        <w:t xml:space="preserve">  88410</w:t>
      </w:r>
      <w:r>
        <w:rPr>
          <w:rFonts w:hint="default"/>
        </w:rPr>
        <w:tab/>
      </w:r>
      <w:r>
        <w:rPr>
          <w:rFonts w:hint="default"/>
        </w:rPr>
        <w:t xml:space="preserve">  33715</w:t>
      </w:r>
      <w:r>
        <w:rPr>
          <w:rFonts w:hint="default"/>
        </w:rPr>
        <w:tab/>
      </w:r>
      <w:r>
        <w:rPr>
          <w:rFonts w:hint="default"/>
        </w:rPr>
        <w:t xml:space="preserve">  19257</w:t>
      </w:r>
      <w:r>
        <w:rPr>
          <w:rFonts w:hint="default"/>
        </w:rPr>
        <w:tab/>
      </w:r>
      <w:r>
        <w:rPr>
          <w:rFonts w:hint="default"/>
        </w:rPr>
        <w:t xml:space="preserve">   9003</w:t>
      </w:r>
      <w:r>
        <w:rPr>
          <w:rFonts w:hint="default"/>
        </w:rPr>
        <w:tab/>
      </w:r>
      <w:r>
        <w:rPr>
          <w:rFonts w:hint="default"/>
        </w:rPr>
        <w:t xml:space="preserve">  9140</w:t>
      </w:r>
      <w:r>
        <w:rPr>
          <w:rFonts w:hint="default"/>
        </w:rPr>
        <w:tab/>
      </w:r>
      <w:r>
        <w:rPr>
          <w:rFonts w:hint="default"/>
        </w:rPr>
        <w:t xml:space="preserve">#_41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2019</w:t>
      </w:r>
      <w:r>
        <w:rPr>
          <w:rFonts w:hint="default"/>
        </w:rPr>
        <w:tab/>
      </w:r>
      <w:r>
        <w:rPr>
          <w:rFonts w:hint="default"/>
        </w:rPr>
        <w:t>7</w:t>
      </w:r>
      <w:r>
        <w:rPr>
          <w:rFonts w:hint="default"/>
        </w:rPr>
        <w:tab/>
      </w:r>
      <w:r>
        <w:rPr>
          <w:rFonts w:hint="default"/>
        </w:rPr>
        <w:t xml:space="preserve"> 1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75</w:t>
      </w:r>
      <w:r>
        <w:rPr>
          <w:rFonts w:hint="default"/>
        </w:rPr>
        <w:tab/>
      </w:r>
      <w:r>
        <w:rPr>
          <w:rFonts w:hint="default"/>
        </w:rPr>
        <w:t xml:space="preserve">  53515</w:t>
      </w:r>
      <w:r>
        <w:rPr>
          <w:rFonts w:hint="default"/>
        </w:rPr>
        <w:tab/>
      </w:r>
      <w:r>
        <w:rPr>
          <w:rFonts w:hint="default"/>
        </w:rPr>
        <w:t xml:space="preserve">   80914</w:t>
      </w:r>
      <w:r>
        <w:rPr>
          <w:rFonts w:hint="default"/>
        </w:rPr>
        <w:tab/>
      </w:r>
      <w:r>
        <w:rPr>
          <w:rFonts w:hint="default"/>
        </w:rPr>
        <w:t xml:space="preserve">  43305</w:t>
      </w:r>
      <w:r>
        <w:rPr>
          <w:rFonts w:hint="default"/>
        </w:rPr>
        <w:tab/>
      </w:r>
      <w:r>
        <w:rPr>
          <w:rFonts w:hint="default"/>
        </w:rPr>
        <w:t xml:space="preserve">  48181</w:t>
      </w:r>
      <w:r>
        <w:rPr>
          <w:rFonts w:hint="default"/>
        </w:rPr>
        <w:tab/>
      </w:r>
      <w:r>
        <w:rPr>
          <w:rFonts w:hint="default"/>
        </w:rPr>
        <w:t xml:space="preserve">  15737</w:t>
      </w:r>
      <w:r>
        <w:rPr>
          <w:rFonts w:hint="default"/>
        </w:rPr>
        <w:tab/>
      </w:r>
      <w:r>
        <w:rPr>
          <w:rFonts w:hint="default"/>
        </w:rPr>
        <w:t xml:space="preserve">   3538</w:t>
      </w:r>
      <w:r>
        <w:rPr>
          <w:rFonts w:hint="default"/>
        </w:rPr>
        <w:tab/>
      </w:r>
      <w:r>
        <w:rPr>
          <w:rFonts w:hint="default"/>
        </w:rPr>
        <w:t xml:space="preserve">  4684</w:t>
      </w:r>
      <w:r>
        <w:rPr>
          <w:rFonts w:hint="default"/>
        </w:rPr>
        <w:tab/>
      </w:r>
      <w:r>
        <w:rPr>
          <w:rFonts w:hint="default"/>
        </w:rPr>
        <w:t xml:space="preserve">#_42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2020</w:t>
      </w:r>
      <w:r>
        <w:rPr>
          <w:rFonts w:hint="default"/>
        </w:rPr>
        <w:tab/>
      </w:r>
      <w:r>
        <w:rPr>
          <w:rFonts w:hint="default"/>
        </w:rPr>
        <w:t>7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75</w:t>
      </w:r>
      <w:r>
        <w:rPr>
          <w:rFonts w:hint="default"/>
        </w:rPr>
        <w:tab/>
      </w:r>
      <w:r>
        <w:rPr>
          <w:rFonts w:hint="default"/>
        </w:rPr>
        <w:t xml:space="preserve">  53515</w:t>
      </w:r>
      <w:r>
        <w:rPr>
          <w:rFonts w:hint="default"/>
        </w:rPr>
        <w:tab/>
      </w:r>
      <w:r>
        <w:rPr>
          <w:rFonts w:hint="default"/>
        </w:rPr>
        <w:t xml:space="preserve">   80914</w:t>
      </w:r>
      <w:r>
        <w:rPr>
          <w:rFonts w:hint="default"/>
        </w:rPr>
        <w:tab/>
      </w:r>
      <w:r>
        <w:rPr>
          <w:rFonts w:hint="default"/>
        </w:rPr>
        <w:t xml:space="preserve">  43305</w:t>
      </w:r>
      <w:r>
        <w:rPr>
          <w:rFonts w:hint="default"/>
        </w:rPr>
        <w:tab/>
      </w:r>
      <w:r>
        <w:rPr>
          <w:rFonts w:hint="default"/>
        </w:rPr>
        <w:t xml:space="preserve">  48181</w:t>
      </w:r>
      <w:r>
        <w:rPr>
          <w:rFonts w:hint="default"/>
        </w:rPr>
        <w:tab/>
      </w:r>
      <w:r>
        <w:rPr>
          <w:rFonts w:hint="default"/>
        </w:rPr>
        <w:t xml:space="preserve">  15737</w:t>
      </w:r>
      <w:r>
        <w:rPr>
          <w:rFonts w:hint="default"/>
        </w:rPr>
        <w:tab/>
      </w:r>
      <w:r>
        <w:rPr>
          <w:rFonts w:hint="default"/>
        </w:rPr>
        <w:t xml:space="preserve">   3538</w:t>
      </w:r>
      <w:r>
        <w:rPr>
          <w:rFonts w:hint="default"/>
        </w:rPr>
        <w:tab/>
      </w:r>
      <w:r>
        <w:rPr>
          <w:rFonts w:hint="default"/>
        </w:rPr>
        <w:t xml:space="preserve">  4684</w:t>
      </w:r>
      <w:r>
        <w:rPr>
          <w:rFonts w:hint="default"/>
        </w:rPr>
        <w:tab/>
      </w:r>
      <w:r>
        <w:rPr>
          <w:rFonts w:hint="default"/>
        </w:rPr>
        <w:t xml:space="preserve">#_43      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1996</w:t>
      </w:r>
      <w:r>
        <w:rPr>
          <w:rFonts w:hint="default"/>
        </w:rPr>
        <w:tab/>
      </w:r>
      <w:r>
        <w:rPr>
          <w:rFonts w:hint="default"/>
        </w:rPr>
        <w:t>4</w:t>
      </w:r>
      <w:r>
        <w:rPr>
          <w:rFonts w:hint="default"/>
        </w:rPr>
        <w:tab/>
      </w:r>
      <w:r>
        <w:rPr>
          <w:rFonts w:hint="default"/>
        </w:rPr>
        <w:t xml:space="preserve"> 2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25</w:t>
      </w:r>
      <w:r>
        <w:rPr>
          <w:rFonts w:hint="default"/>
        </w:rPr>
        <w:tab/>
      </w:r>
      <w:r>
        <w:rPr>
          <w:rFonts w:hint="default"/>
        </w:rPr>
        <w:t xml:space="preserve">      0</w:t>
      </w:r>
      <w:r>
        <w:rPr>
          <w:rFonts w:hint="default"/>
        </w:rPr>
        <w:tab/>
      </w:r>
      <w:r>
        <w:rPr>
          <w:rFonts w:hint="default"/>
        </w:rPr>
        <w:t xml:space="preserve"> 1622590</w:t>
      </w:r>
      <w:r>
        <w:rPr>
          <w:rFonts w:hint="default"/>
        </w:rPr>
        <w:tab/>
      </w:r>
      <w:r>
        <w:rPr>
          <w:rFonts w:hint="default"/>
        </w:rPr>
        <w:t>2108990</w:t>
      </w:r>
      <w:r>
        <w:rPr>
          <w:rFonts w:hint="default"/>
        </w:rPr>
        <w:tab/>
      </w:r>
      <w:r>
        <w:rPr>
          <w:rFonts w:hint="default"/>
        </w:rPr>
        <w:t>2782960</w:t>
      </w:r>
      <w:r>
        <w:rPr>
          <w:rFonts w:hint="default"/>
        </w:rPr>
        <w:tab/>
      </w:r>
      <w:r>
        <w:rPr>
          <w:rFonts w:hint="default"/>
        </w:rPr>
        <w:t>2817050</w:t>
      </w:r>
      <w:r>
        <w:rPr>
          <w:rFonts w:hint="default"/>
        </w:rPr>
        <w:tab/>
      </w:r>
      <w:r>
        <w:rPr>
          <w:rFonts w:hint="default"/>
        </w:rPr>
        <w:t xml:space="preserve"> 794531</w:t>
      </w:r>
      <w:r>
        <w:rPr>
          <w:rFonts w:hint="default"/>
        </w:rPr>
        <w:tab/>
      </w:r>
      <w:r>
        <w:rPr>
          <w:rFonts w:hint="default"/>
        </w:rPr>
        <w:t xml:space="preserve"> 44913</w:t>
      </w:r>
      <w:r>
        <w:rPr>
          <w:rFonts w:hint="default"/>
        </w:rPr>
        <w:tab/>
      </w:r>
      <w:r>
        <w:rPr>
          <w:rFonts w:hint="default"/>
        </w:rPr>
        <w:t xml:space="preserve">#_44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1997</w:t>
      </w:r>
      <w:r>
        <w:rPr>
          <w:rFonts w:hint="default"/>
        </w:rPr>
        <w:tab/>
      </w:r>
      <w:r>
        <w:rPr>
          <w:rFonts w:hint="default"/>
        </w:rPr>
        <w:t>4</w:t>
      </w:r>
      <w:r>
        <w:rPr>
          <w:rFonts w:hint="default"/>
        </w:rPr>
        <w:tab/>
      </w:r>
      <w:r>
        <w:rPr>
          <w:rFonts w:hint="default"/>
        </w:rPr>
        <w:t xml:space="preserve"> 2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25</w:t>
      </w:r>
      <w:r>
        <w:rPr>
          <w:rFonts w:hint="default"/>
        </w:rPr>
        <w:tab/>
      </w:r>
      <w:r>
        <w:rPr>
          <w:rFonts w:hint="default"/>
        </w:rPr>
        <w:t xml:space="preserve">      0</w:t>
      </w:r>
      <w:r>
        <w:rPr>
          <w:rFonts w:hint="default"/>
        </w:rPr>
        <w:tab/>
      </w:r>
      <w:r>
        <w:rPr>
          <w:rFonts w:hint="default"/>
        </w:rPr>
        <w:t xml:space="preserve"> 4373690</w:t>
      </w:r>
      <w:r>
        <w:rPr>
          <w:rFonts w:hint="default"/>
        </w:rPr>
        <w:tab/>
      </w:r>
      <w:r>
        <w:rPr>
          <w:rFonts w:hint="default"/>
        </w:rPr>
        <w:t>5388160</w:t>
      </w:r>
      <w:r>
        <w:rPr>
          <w:rFonts w:hint="default"/>
        </w:rPr>
        <w:tab/>
      </w:r>
      <w:r>
        <w:rPr>
          <w:rFonts w:hint="default"/>
        </w:rPr>
        <w:t>1714980</w:t>
      </w:r>
      <w:r>
        <w:rPr>
          <w:rFonts w:hint="default"/>
        </w:rPr>
        <w:tab/>
      </w:r>
      <w:r>
        <w:rPr>
          <w:rFonts w:hint="default"/>
        </w:rPr>
        <w:t>1360230</w:t>
      </w:r>
      <w:r>
        <w:rPr>
          <w:rFonts w:hint="default"/>
        </w:rPr>
        <w:tab/>
      </w:r>
      <w:r>
        <w:rPr>
          <w:rFonts w:hint="default"/>
        </w:rPr>
        <w:t>1461370</w:t>
      </w:r>
      <w:r>
        <w:rPr>
          <w:rFonts w:hint="default"/>
        </w:rPr>
        <w:tab/>
      </w:r>
      <w:r>
        <w:rPr>
          <w:rFonts w:hint="default"/>
        </w:rPr>
        <w:t>303499</w:t>
      </w:r>
      <w:r>
        <w:rPr>
          <w:rFonts w:hint="default"/>
        </w:rPr>
        <w:tab/>
      </w:r>
      <w:r>
        <w:rPr>
          <w:rFonts w:hint="default"/>
        </w:rPr>
        <w:t xml:space="preserve">#_45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1998</w:t>
      </w:r>
      <w:r>
        <w:rPr>
          <w:rFonts w:hint="default"/>
        </w:rPr>
        <w:tab/>
      </w:r>
      <w:r>
        <w:rPr>
          <w:rFonts w:hint="default"/>
        </w:rPr>
        <w:t>4</w:t>
      </w:r>
      <w:r>
        <w:rPr>
          <w:rFonts w:hint="default"/>
        </w:rPr>
        <w:tab/>
      </w:r>
      <w:r>
        <w:rPr>
          <w:rFonts w:hint="default"/>
        </w:rPr>
        <w:t xml:space="preserve"> 2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25</w:t>
      </w:r>
      <w:r>
        <w:rPr>
          <w:rFonts w:hint="default"/>
        </w:rPr>
        <w:tab/>
      </w:r>
      <w:r>
        <w:rPr>
          <w:rFonts w:hint="default"/>
        </w:rPr>
        <w:t xml:space="preserve">      0</w:t>
      </w:r>
      <w:r>
        <w:rPr>
          <w:rFonts w:hint="default"/>
        </w:rPr>
        <w:tab/>
      </w:r>
      <w:r>
        <w:rPr>
          <w:rFonts w:hint="default"/>
        </w:rPr>
        <w:t xml:space="preserve"> 2152220</w:t>
      </w:r>
      <w:r>
        <w:rPr>
          <w:rFonts w:hint="default"/>
        </w:rPr>
        <w:tab/>
      </w:r>
      <w:r>
        <w:rPr>
          <w:rFonts w:hint="default"/>
        </w:rPr>
        <w:t>4140570</w:t>
      </w:r>
      <w:r>
        <w:rPr>
          <w:rFonts w:hint="default"/>
        </w:rPr>
        <w:tab/>
      </w:r>
      <w:r>
        <w:rPr>
          <w:rFonts w:hint="default"/>
        </w:rPr>
        <w:t>2222520</w:t>
      </w:r>
      <w:r>
        <w:rPr>
          <w:rFonts w:hint="default"/>
        </w:rPr>
        <w:tab/>
      </w:r>
      <w:r>
        <w:rPr>
          <w:rFonts w:hint="default"/>
        </w:rPr>
        <w:t>1488900</w:t>
      </w:r>
      <w:r>
        <w:rPr>
          <w:rFonts w:hint="default"/>
        </w:rPr>
        <w:tab/>
      </w:r>
      <w:r>
        <w:rPr>
          <w:rFonts w:hint="default"/>
        </w:rPr>
        <w:t>1230050</w:t>
      </w:r>
      <w:r>
        <w:rPr>
          <w:rFonts w:hint="default"/>
        </w:rPr>
        <w:tab/>
      </w:r>
      <w:r>
        <w:rPr>
          <w:rFonts w:hint="default"/>
        </w:rPr>
        <w:t>979892</w:t>
      </w:r>
      <w:r>
        <w:rPr>
          <w:rFonts w:hint="default"/>
        </w:rPr>
        <w:tab/>
      </w:r>
      <w:r>
        <w:rPr>
          <w:rFonts w:hint="default"/>
        </w:rPr>
        <w:t xml:space="preserve">#_46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1999</w:t>
      </w:r>
      <w:r>
        <w:rPr>
          <w:rFonts w:hint="default"/>
        </w:rPr>
        <w:tab/>
      </w:r>
      <w:r>
        <w:rPr>
          <w:rFonts w:hint="default"/>
        </w:rPr>
        <w:t>4</w:t>
      </w:r>
      <w:r>
        <w:rPr>
          <w:rFonts w:hint="default"/>
        </w:rPr>
        <w:tab/>
      </w:r>
      <w:r>
        <w:rPr>
          <w:rFonts w:hint="default"/>
        </w:rPr>
        <w:t xml:space="preserve"> 2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25</w:t>
      </w:r>
      <w:r>
        <w:rPr>
          <w:rFonts w:hint="default"/>
        </w:rPr>
        <w:tab/>
      </w:r>
      <w:r>
        <w:rPr>
          <w:rFonts w:hint="default"/>
        </w:rPr>
        <w:t xml:space="preserve">      0</w:t>
      </w:r>
      <w:r>
        <w:rPr>
          <w:rFonts w:hint="default"/>
        </w:rPr>
        <w:tab/>
      </w:r>
      <w:r>
        <w:rPr>
          <w:rFonts w:hint="default"/>
        </w:rPr>
        <w:t xml:space="preserve"> 5789140</w:t>
      </w:r>
      <w:r>
        <w:rPr>
          <w:rFonts w:hint="default"/>
        </w:rPr>
        <w:tab/>
      </w:r>
      <w:r>
        <w:rPr>
          <w:rFonts w:hint="default"/>
        </w:rPr>
        <w:t>2617800</w:t>
      </w:r>
      <w:r>
        <w:rPr>
          <w:rFonts w:hint="default"/>
        </w:rPr>
        <w:tab/>
      </w:r>
      <w:r>
        <w:rPr>
          <w:rFonts w:hint="default"/>
        </w:rPr>
        <w:t>1552190</w:t>
      </w:r>
      <w:r>
        <w:rPr>
          <w:rFonts w:hint="default"/>
        </w:rPr>
        <w:tab/>
      </w:r>
      <w:r>
        <w:rPr>
          <w:rFonts w:hint="default"/>
        </w:rPr>
        <w:t xml:space="preserve"> 934033</w:t>
      </w:r>
      <w:r>
        <w:rPr>
          <w:rFonts w:hint="default"/>
        </w:rPr>
        <w:tab/>
      </w:r>
      <w:r>
        <w:rPr>
          <w:rFonts w:hint="default"/>
        </w:rPr>
        <w:t xml:space="preserve"> 640656</w:t>
      </w:r>
      <w:r>
        <w:rPr>
          <w:rFonts w:hint="default"/>
        </w:rPr>
        <w:tab/>
      </w:r>
      <w:r>
        <w:rPr>
          <w:rFonts w:hint="default"/>
        </w:rPr>
        <w:t>625539</w:t>
      </w:r>
      <w:r>
        <w:rPr>
          <w:rFonts w:hint="default"/>
        </w:rPr>
        <w:tab/>
      </w:r>
      <w:r>
        <w:rPr>
          <w:rFonts w:hint="default"/>
        </w:rPr>
        <w:t xml:space="preserve">#_47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2000</w:t>
      </w:r>
      <w:r>
        <w:rPr>
          <w:rFonts w:hint="default"/>
        </w:rPr>
        <w:tab/>
      </w:r>
      <w:r>
        <w:rPr>
          <w:rFonts w:hint="default"/>
        </w:rPr>
        <w:t>4</w:t>
      </w:r>
      <w:r>
        <w:rPr>
          <w:rFonts w:hint="default"/>
        </w:rPr>
        <w:tab/>
      </w:r>
      <w:r>
        <w:rPr>
          <w:rFonts w:hint="default"/>
        </w:rPr>
        <w:t xml:space="preserve"> 2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25</w:t>
      </w:r>
      <w:r>
        <w:rPr>
          <w:rFonts w:hint="default"/>
        </w:rPr>
        <w:tab/>
      </w:r>
      <w:r>
        <w:rPr>
          <w:rFonts w:hint="default"/>
        </w:rPr>
        <w:t xml:space="preserve">      0</w:t>
      </w:r>
      <w:r>
        <w:rPr>
          <w:rFonts w:hint="default"/>
        </w:rPr>
        <w:tab/>
      </w:r>
      <w:r>
        <w:rPr>
          <w:rFonts w:hint="default"/>
        </w:rPr>
        <w:t xml:space="preserve"> 4942930</w:t>
      </w:r>
      <w:r>
        <w:rPr>
          <w:rFonts w:hint="default"/>
        </w:rPr>
        <w:tab/>
      </w:r>
      <w:r>
        <w:rPr>
          <w:rFonts w:hint="default"/>
        </w:rPr>
        <w:t>2366860</w:t>
      </w:r>
      <w:r>
        <w:rPr>
          <w:rFonts w:hint="default"/>
        </w:rPr>
        <w:tab/>
      </w:r>
      <w:r>
        <w:rPr>
          <w:rFonts w:hint="default"/>
        </w:rPr>
        <w:t>1575400</w:t>
      </w:r>
      <w:r>
        <w:rPr>
          <w:rFonts w:hint="default"/>
        </w:rPr>
        <w:tab/>
      </w:r>
      <w:r>
        <w:rPr>
          <w:rFonts w:hint="default"/>
        </w:rPr>
        <w:t>1126350</w:t>
      </w:r>
      <w:r>
        <w:rPr>
          <w:rFonts w:hint="default"/>
        </w:rPr>
        <w:tab/>
      </w:r>
      <w:r>
        <w:rPr>
          <w:rFonts w:hint="default"/>
        </w:rPr>
        <w:t xml:space="preserve"> 726783</w:t>
      </w:r>
      <w:r>
        <w:rPr>
          <w:rFonts w:hint="default"/>
        </w:rPr>
        <w:tab/>
      </w:r>
      <w:r>
        <w:rPr>
          <w:rFonts w:hint="default"/>
        </w:rPr>
        <w:t>751531</w:t>
      </w:r>
      <w:r>
        <w:rPr>
          <w:rFonts w:hint="default"/>
        </w:rPr>
        <w:tab/>
      </w:r>
      <w:r>
        <w:rPr>
          <w:rFonts w:hint="default"/>
        </w:rPr>
        <w:t xml:space="preserve">#_48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2001</w:t>
      </w:r>
      <w:r>
        <w:rPr>
          <w:rFonts w:hint="default"/>
        </w:rPr>
        <w:tab/>
      </w:r>
      <w:r>
        <w:rPr>
          <w:rFonts w:hint="default"/>
        </w:rPr>
        <w:t>4</w:t>
      </w:r>
      <w:r>
        <w:rPr>
          <w:rFonts w:hint="default"/>
        </w:rPr>
        <w:tab/>
      </w:r>
      <w:r>
        <w:rPr>
          <w:rFonts w:hint="default"/>
        </w:rPr>
        <w:t xml:space="preserve"> 2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25</w:t>
      </w:r>
      <w:r>
        <w:rPr>
          <w:rFonts w:hint="default"/>
        </w:rPr>
        <w:tab/>
      </w:r>
      <w:r>
        <w:rPr>
          <w:rFonts w:hint="default"/>
        </w:rPr>
        <w:t xml:space="preserve">      0</w:t>
      </w:r>
      <w:r>
        <w:rPr>
          <w:rFonts w:hint="default"/>
        </w:rPr>
        <w:tab/>
      </w:r>
      <w:r>
        <w:rPr>
          <w:rFonts w:hint="default"/>
        </w:rPr>
        <w:t>13835300</w:t>
      </w:r>
      <w:r>
        <w:rPr>
          <w:rFonts w:hint="default"/>
        </w:rPr>
        <w:tab/>
      </w:r>
      <w:r>
        <w:rPr>
          <w:rFonts w:hint="default"/>
        </w:rPr>
        <w:t>1037020</w:t>
      </w:r>
      <w:r>
        <w:rPr>
          <w:rFonts w:hint="default"/>
        </w:rPr>
        <w:tab/>
      </w:r>
      <w:r>
        <w:rPr>
          <w:rFonts w:hint="default"/>
        </w:rPr>
        <w:t xml:space="preserve"> 702016</w:t>
      </w:r>
      <w:r>
        <w:rPr>
          <w:rFonts w:hint="default"/>
        </w:rPr>
        <w:tab/>
      </w:r>
      <w:r>
        <w:rPr>
          <w:rFonts w:hint="default"/>
        </w:rPr>
        <w:t xml:space="preserve"> 476215</w:t>
      </w:r>
      <w:r>
        <w:rPr>
          <w:rFonts w:hint="default"/>
        </w:rPr>
        <w:tab/>
      </w:r>
      <w:r>
        <w:rPr>
          <w:rFonts w:hint="default"/>
        </w:rPr>
        <w:t xml:space="preserve"> 370599</w:t>
      </w:r>
      <w:r>
        <w:rPr>
          <w:rFonts w:hint="default"/>
        </w:rPr>
        <w:tab/>
      </w:r>
      <w:r>
        <w:rPr>
          <w:rFonts w:hint="default"/>
        </w:rPr>
        <w:t>257994</w:t>
      </w:r>
      <w:r>
        <w:rPr>
          <w:rFonts w:hint="default"/>
        </w:rPr>
        <w:tab/>
      </w:r>
      <w:r>
        <w:rPr>
          <w:rFonts w:hint="default"/>
        </w:rPr>
        <w:t xml:space="preserve">#_49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2002</w:t>
      </w:r>
      <w:r>
        <w:rPr>
          <w:rFonts w:hint="default"/>
        </w:rPr>
        <w:tab/>
      </w:r>
      <w:r>
        <w:rPr>
          <w:rFonts w:hint="default"/>
        </w:rPr>
        <w:t>4</w:t>
      </w:r>
      <w:r>
        <w:rPr>
          <w:rFonts w:hint="default"/>
        </w:rPr>
        <w:tab/>
      </w:r>
      <w:r>
        <w:rPr>
          <w:rFonts w:hint="default"/>
        </w:rPr>
        <w:t xml:space="preserve"> 2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25</w:t>
      </w:r>
      <w:r>
        <w:rPr>
          <w:rFonts w:hint="default"/>
        </w:rPr>
        <w:tab/>
      </w:r>
      <w:r>
        <w:rPr>
          <w:rFonts w:hint="default"/>
        </w:rPr>
        <w:t xml:space="preserve">      0</w:t>
      </w:r>
      <w:r>
        <w:rPr>
          <w:rFonts w:hint="default"/>
        </w:rPr>
        <w:tab/>
      </w:r>
      <w:r>
        <w:rPr>
          <w:rFonts w:hint="default"/>
        </w:rPr>
        <w:t>13039100</w:t>
      </w:r>
      <w:r>
        <w:rPr>
          <w:rFonts w:hint="default"/>
        </w:rPr>
        <w:tab/>
      </w:r>
      <w:r>
        <w:rPr>
          <w:rFonts w:hint="default"/>
        </w:rPr>
        <w:t>6979280</w:t>
      </w:r>
      <w:r>
        <w:rPr>
          <w:rFonts w:hint="default"/>
        </w:rPr>
        <w:tab/>
      </w:r>
      <w:r>
        <w:rPr>
          <w:rFonts w:hint="default"/>
        </w:rPr>
        <w:t>1190300</w:t>
      </w:r>
      <w:r>
        <w:rPr>
          <w:rFonts w:hint="default"/>
        </w:rPr>
        <w:tab/>
      </w:r>
      <w:r>
        <w:rPr>
          <w:rFonts w:hint="default"/>
        </w:rPr>
        <w:t>1127990</w:t>
      </w:r>
      <w:r>
        <w:rPr>
          <w:rFonts w:hint="default"/>
        </w:rPr>
        <w:tab/>
      </w:r>
      <w:r>
        <w:rPr>
          <w:rFonts w:hint="default"/>
        </w:rPr>
        <w:t xml:space="preserve"> 566829</w:t>
      </w:r>
      <w:r>
        <w:rPr>
          <w:rFonts w:hint="default"/>
        </w:rPr>
        <w:tab/>
      </w:r>
      <w:r>
        <w:rPr>
          <w:rFonts w:hint="default"/>
        </w:rPr>
        <w:t>437827</w:t>
      </w:r>
      <w:r>
        <w:rPr>
          <w:rFonts w:hint="default"/>
        </w:rPr>
        <w:tab/>
      </w:r>
      <w:r>
        <w:rPr>
          <w:rFonts w:hint="default"/>
        </w:rPr>
        <w:t xml:space="preserve">#_51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2003</w:t>
      </w:r>
      <w:r>
        <w:rPr>
          <w:rFonts w:hint="default"/>
        </w:rPr>
        <w:tab/>
      </w:r>
      <w:r>
        <w:rPr>
          <w:rFonts w:hint="default"/>
        </w:rPr>
        <w:t>4</w:t>
      </w:r>
      <w:r>
        <w:rPr>
          <w:rFonts w:hint="default"/>
        </w:rPr>
        <w:tab/>
      </w:r>
      <w:r>
        <w:rPr>
          <w:rFonts w:hint="default"/>
        </w:rPr>
        <w:t xml:space="preserve"> 2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25</w:t>
      </w:r>
      <w:r>
        <w:rPr>
          <w:rFonts w:hint="default"/>
        </w:rPr>
        <w:tab/>
      </w:r>
      <w:r>
        <w:rPr>
          <w:rFonts w:hint="default"/>
        </w:rPr>
        <w:t xml:space="preserve">      0</w:t>
      </w:r>
      <w:r>
        <w:rPr>
          <w:rFonts w:hint="default"/>
        </w:rPr>
        <w:tab/>
      </w:r>
      <w:r>
        <w:rPr>
          <w:rFonts w:hint="default"/>
        </w:rPr>
        <w:t xml:space="preserve"> 5918330</w:t>
      </w:r>
      <w:r>
        <w:rPr>
          <w:rFonts w:hint="default"/>
        </w:rPr>
        <w:tab/>
      </w:r>
      <w:r>
        <w:rPr>
          <w:rFonts w:hint="default"/>
        </w:rPr>
        <w:t>4525170</w:t>
      </w:r>
      <w:r>
        <w:rPr>
          <w:rFonts w:hint="default"/>
        </w:rPr>
        <w:tab/>
      </w:r>
      <w:r>
        <w:rPr>
          <w:rFonts w:hint="default"/>
        </w:rPr>
        <w:t>3578810</w:t>
      </w:r>
      <w:r>
        <w:rPr>
          <w:rFonts w:hint="default"/>
        </w:rPr>
        <w:tab/>
      </w:r>
      <w:r>
        <w:rPr>
          <w:rFonts w:hint="default"/>
        </w:rPr>
        <w:t>1030660</w:t>
      </w:r>
      <w:r>
        <w:rPr>
          <w:rFonts w:hint="default"/>
        </w:rPr>
        <w:tab/>
      </w:r>
      <w:r>
        <w:rPr>
          <w:rFonts w:hint="default"/>
        </w:rPr>
        <w:t xml:space="preserve"> 573086</w:t>
      </w:r>
      <w:r>
        <w:rPr>
          <w:rFonts w:hint="default"/>
        </w:rPr>
        <w:tab/>
      </w:r>
      <w:r>
        <w:rPr>
          <w:rFonts w:hint="default"/>
        </w:rPr>
        <w:t>326893</w:t>
      </w:r>
      <w:r>
        <w:rPr>
          <w:rFonts w:hint="default"/>
        </w:rPr>
        <w:tab/>
      </w:r>
      <w:r>
        <w:rPr>
          <w:rFonts w:hint="default"/>
        </w:rPr>
        <w:t xml:space="preserve">#_52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2005</w:t>
      </w:r>
      <w:r>
        <w:rPr>
          <w:rFonts w:hint="default"/>
        </w:rPr>
        <w:tab/>
      </w:r>
      <w:r>
        <w:rPr>
          <w:rFonts w:hint="default"/>
        </w:rPr>
        <w:t>4</w:t>
      </w:r>
      <w:r>
        <w:rPr>
          <w:rFonts w:hint="default"/>
        </w:rPr>
        <w:tab/>
      </w:r>
      <w:r>
        <w:rPr>
          <w:rFonts w:hint="default"/>
        </w:rPr>
        <w:t xml:space="preserve"> 2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25</w:t>
      </w:r>
      <w:r>
        <w:rPr>
          <w:rFonts w:hint="default"/>
        </w:rPr>
        <w:tab/>
      </w:r>
      <w:r>
        <w:rPr>
          <w:rFonts w:hint="default"/>
        </w:rPr>
        <w:t xml:space="preserve">      0</w:t>
      </w:r>
      <w:r>
        <w:rPr>
          <w:rFonts w:hint="default"/>
        </w:rPr>
        <w:tab/>
      </w:r>
      <w:r>
        <w:rPr>
          <w:rFonts w:hint="default"/>
        </w:rPr>
        <w:t>22769500</w:t>
      </w:r>
      <w:r>
        <w:rPr>
          <w:rFonts w:hint="default"/>
        </w:rPr>
        <w:tab/>
      </w:r>
      <w:r>
        <w:rPr>
          <w:rFonts w:hint="default"/>
        </w:rPr>
        <w:t>1333700</w:t>
      </w:r>
      <w:r>
        <w:rPr>
          <w:rFonts w:hint="default"/>
        </w:rPr>
        <w:tab/>
      </w:r>
      <w:r>
        <w:rPr>
          <w:rFonts w:hint="default"/>
        </w:rPr>
        <w:t xml:space="preserve"> 689413</w:t>
      </w:r>
      <w:r>
        <w:rPr>
          <w:rFonts w:hint="default"/>
        </w:rPr>
        <w:tab/>
      </w:r>
      <w:r>
        <w:rPr>
          <w:rFonts w:hint="default"/>
        </w:rPr>
        <w:t xml:space="preserve"> 759794</w:t>
      </w:r>
      <w:r>
        <w:rPr>
          <w:rFonts w:hint="default"/>
        </w:rPr>
        <w:tab/>
      </w:r>
      <w:r>
        <w:rPr>
          <w:rFonts w:hint="default"/>
        </w:rPr>
        <w:t xml:space="preserve"> 649425</w:t>
      </w:r>
      <w:r>
        <w:rPr>
          <w:rFonts w:hint="default"/>
        </w:rPr>
        <w:tab/>
      </w:r>
      <w:r>
        <w:rPr>
          <w:rFonts w:hint="default"/>
        </w:rPr>
        <w:t>368658</w:t>
      </w:r>
      <w:r>
        <w:rPr>
          <w:rFonts w:hint="default"/>
        </w:rPr>
        <w:tab/>
      </w:r>
      <w:r>
        <w:rPr>
          <w:rFonts w:hint="default"/>
        </w:rPr>
        <w:t xml:space="preserve">#_53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2006</w:t>
      </w:r>
      <w:r>
        <w:rPr>
          <w:rFonts w:hint="default"/>
        </w:rPr>
        <w:tab/>
      </w:r>
      <w:r>
        <w:rPr>
          <w:rFonts w:hint="default"/>
        </w:rPr>
        <w:t>4</w:t>
      </w:r>
      <w:r>
        <w:rPr>
          <w:rFonts w:hint="default"/>
        </w:rPr>
        <w:tab/>
      </w:r>
      <w:r>
        <w:rPr>
          <w:rFonts w:hint="default"/>
        </w:rPr>
        <w:t xml:space="preserve"> 2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25</w:t>
      </w:r>
      <w:r>
        <w:rPr>
          <w:rFonts w:hint="default"/>
        </w:rPr>
        <w:tab/>
      </w:r>
      <w:r>
        <w:rPr>
          <w:rFonts w:hint="default"/>
        </w:rPr>
        <w:t xml:space="preserve">      0</w:t>
      </w:r>
      <w:r>
        <w:rPr>
          <w:rFonts w:hint="default"/>
        </w:rPr>
        <w:tab/>
      </w:r>
      <w:r>
        <w:rPr>
          <w:rFonts w:hint="default"/>
        </w:rPr>
        <w:t xml:space="preserve"> 7454560</w:t>
      </w:r>
      <w:r>
        <w:rPr>
          <w:rFonts w:hint="default"/>
        </w:rPr>
        <w:tab/>
      </w:r>
      <w:r>
        <w:rPr>
          <w:rFonts w:hint="default"/>
        </w:rPr>
        <w:t>8309210</w:t>
      </w:r>
      <w:r>
        <w:rPr>
          <w:rFonts w:hint="default"/>
        </w:rPr>
        <w:tab/>
      </w:r>
      <w:r>
        <w:rPr>
          <w:rFonts w:hint="default"/>
        </w:rPr>
        <w:t xml:space="preserve"> 577248</w:t>
      </w:r>
      <w:r>
        <w:rPr>
          <w:rFonts w:hint="default"/>
        </w:rPr>
        <w:tab/>
      </w:r>
      <w:r>
        <w:rPr>
          <w:rFonts w:hint="default"/>
        </w:rPr>
        <w:t xml:space="preserve"> 451829</w:t>
      </w:r>
      <w:r>
        <w:rPr>
          <w:rFonts w:hint="default"/>
        </w:rPr>
        <w:tab/>
      </w:r>
      <w:r>
        <w:rPr>
          <w:rFonts w:hint="default"/>
        </w:rPr>
        <w:t xml:space="preserve"> 578912</w:t>
      </w:r>
      <w:r>
        <w:rPr>
          <w:rFonts w:hint="default"/>
        </w:rPr>
        <w:tab/>
      </w:r>
      <w:r>
        <w:rPr>
          <w:rFonts w:hint="default"/>
        </w:rPr>
        <w:t>597002</w:t>
      </w:r>
      <w:r>
        <w:rPr>
          <w:rFonts w:hint="default"/>
        </w:rPr>
        <w:tab/>
      </w:r>
      <w:r>
        <w:rPr>
          <w:rFonts w:hint="default"/>
        </w:rPr>
        <w:t xml:space="preserve">#_54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2007</w:t>
      </w:r>
      <w:r>
        <w:rPr>
          <w:rFonts w:hint="default"/>
        </w:rPr>
        <w:tab/>
      </w:r>
      <w:r>
        <w:rPr>
          <w:rFonts w:hint="default"/>
        </w:rPr>
        <w:t>4</w:t>
      </w:r>
      <w:r>
        <w:rPr>
          <w:rFonts w:hint="default"/>
        </w:rPr>
        <w:tab/>
      </w:r>
      <w:r>
        <w:rPr>
          <w:rFonts w:hint="default"/>
        </w:rPr>
        <w:t xml:space="preserve"> 2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25</w:t>
      </w:r>
      <w:r>
        <w:rPr>
          <w:rFonts w:hint="default"/>
        </w:rPr>
        <w:tab/>
      </w:r>
      <w:r>
        <w:rPr>
          <w:rFonts w:hint="default"/>
        </w:rPr>
        <w:t xml:space="preserve">      0</w:t>
      </w:r>
      <w:r>
        <w:rPr>
          <w:rFonts w:hint="default"/>
        </w:rPr>
        <w:tab/>
      </w:r>
      <w:r>
        <w:rPr>
          <w:rFonts w:hint="default"/>
        </w:rPr>
        <w:t xml:space="preserve"> 1615940</w:t>
      </w:r>
      <w:r>
        <w:rPr>
          <w:rFonts w:hint="default"/>
        </w:rPr>
        <w:tab/>
      </w:r>
      <w:r>
        <w:rPr>
          <w:rFonts w:hint="default"/>
        </w:rPr>
        <w:t>3120910</w:t>
      </w:r>
      <w:r>
        <w:rPr>
          <w:rFonts w:hint="default"/>
        </w:rPr>
        <w:tab/>
      </w:r>
      <w:r>
        <w:rPr>
          <w:rFonts w:hint="default"/>
        </w:rPr>
        <w:t>3993440</w:t>
      </w:r>
      <w:r>
        <w:rPr>
          <w:rFonts w:hint="default"/>
        </w:rPr>
        <w:tab/>
      </w:r>
      <w:r>
        <w:rPr>
          <w:rFonts w:hint="default"/>
        </w:rPr>
        <w:t xml:space="preserve"> 638458</w:t>
      </w:r>
      <w:r>
        <w:rPr>
          <w:rFonts w:hint="default"/>
        </w:rPr>
        <w:tab/>
      </w:r>
      <w:r>
        <w:rPr>
          <w:rFonts w:hint="default"/>
        </w:rPr>
        <w:t xml:space="preserve"> 284628</w:t>
      </w:r>
      <w:r>
        <w:rPr>
          <w:rFonts w:hint="default"/>
        </w:rPr>
        <w:tab/>
      </w:r>
      <w:r>
        <w:rPr>
          <w:rFonts w:hint="default"/>
        </w:rPr>
        <w:t>701618</w:t>
      </w:r>
      <w:r>
        <w:rPr>
          <w:rFonts w:hint="default"/>
        </w:rPr>
        <w:tab/>
      </w:r>
      <w:r>
        <w:rPr>
          <w:rFonts w:hint="default"/>
        </w:rPr>
        <w:t xml:space="preserve">#_55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2008</w:t>
      </w:r>
      <w:r>
        <w:rPr>
          <w:rFonts w:hint="default"/>
        </w:rPr>
        <w:tab/>
      </w:r>
      <w:r>
        <w:rPr>
          <w:rFonts w:hint="default"/>
        </w:rPr>
        <w:t>4</w:t>
      </w:r>
      <w:r>
        <w:rPr>
          <w:rFonts w:hint="default"/>
        </w:rPr>
        <w:tab/>
      </w:r>
      <w:r>
        <w:rPr>
          <w:rFonts w:hint="default"/>
        </w:rPr>
        <w:t xml:space="preserve"> 2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25</w:t>
      </w:r>
      <w:r>
        <w:rPr>
          <w:rFonts w:hint="default"/>
        </w:rPr>
        <w:tab/>
      </w:r>
      <w:r>
        <w:rPr>
          <w:rFonts w:hint="default"/>
        </w:rPr>
        <w:t xml:space="preserve">      0</w:t>
      </w:r>
      <w:r>
        <w:rPr>
          <w:rFonts w:hint="default"/>
        </w:rPr>
        <w:tab/>
      </w:r>
      <w:r>
        <w:rPr>
          <w:rFonts w:hint="default"/>
        </w:rPr>
        <w:t xml:space="preserve"> 1542380</w:t>
      </w:r>
      <w:r>
        <w:rPr>
          <w:rFonts w:hint="default"/>
        </w:rPr>
        <w:tab/>
      </w:r>
      <w:r>
        <w:rPr>
          <w:rFonts w:hint="default"/>
        </w:rPr>
        <w:t>1081030</w:t>
      </w:r>
      <w:r>
        <w:rPr>
          <w:rFonts w:hint="default"/>
        </w:rPr>
        <w:tab/>
      </w:r>
      <w:r>
        <w:rPr>
          <w:rFonts w:hint="default"/>
        </w:rPr>
        <w:t xml:space="preserve"> 985435</w:t>
      </w:r>
      <w:r>
        <w:rPr>
          <w:rFonts w:hint="default"/>
        </w:rPr>
        <w:tab/>
      </w:r>
      <w:r>
        <w:rPr>
          <w:rFonts w:hint="default"/>
        </w:rPr>
        <w:t>1972360</w:t>
      </w:r>
      <w:r>
        <w:rPr>
          <w:rFonts w:hint="default"/>
        </w:rPr>
        <w:tab/>
      </w:r>
      <w:r>
        <w:rPr>
          <w:rFonts w:hint="default"/>
        </w:rPr>
        <w:t xml:space="preserve"> 216892</w:t>
      </w:r>
      <w:r>
        <w:rPr>
          <w:rFonts w:hint="default"/>
        </w:rPr>
        <w:tab/>
      </w:r>
      <w:r>
        <w:rPr>
          <w:rFonts w:hint="default"/>
        </w:rPr>
        <w:t>499897</w:t>
      </w:r>
      <w:r>
        <w:rPr>
          <w:rFonts w:hint="default"/>
        </w:rPr>
        <w:tab/>
      </w:r>
      <w:r>
        <w:rPr>
          <w:rFonts w:hint="default"/>
        </w:rPr>
        <w:t xml:space="preserve">#_56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2009</w:t>
      </w:r>
      <w:r>
        <w:rPr>
          <w:rFonts w:hint="default"/>
        </w:rPr>
        <w:tab/>
      </w:r>
      <w:r>
        <w:rPr>
          <w:rFonts w:hint="default"/>
        </w:rPr>
        <w:t>4</w:t>
      </w:r>
      <w:r>
        <w:rPr>
          <w:rFonts w:hint="default"/>
        </w:rPr>
        <w:tab/>
      </w:r>
      <w:r>
        <w:rPr>
          <w:rFonts w:hint="default"/>
        </w:rPr>
        <w:t xml:space="preserve"> 2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25</w:t>
      </w:r>
      <w:r>
        <w:rPr>
          <w:rFonts w:hint="default"/>
        </w:rPr>
        <w:tab/>
      </w:r>
      <w:r>
        <w:rPr>
          <w:rFonts w:hint="default"/>
        </w:rPr>
        <w:t xml:space="preserve">      0</w:t>
      </w:r>
      <w:r>
        <w:rPr>
          <w:rFonts w:hint="default"/>
        </w:rPr>
        <w:tab/>
      </w:r>
      <w:r>
        <w:rPr>
          <w:rFonts w:hint="default"/>
        </w:rPr>
        <w:t xml:space="preserve"> 5550230</w:t>
      </w:r>
      <w:r>
        <w:rPr>
          <w:rFonts w:hint="default"/>
        </w:rPr>
        <w:tab/>
      </w:r>
      <w:r>
        <w:rPr>
          <w:rFonts w:hint="default"/>
        </w:rPr>
        <w:t xml:space="preserve"> 667139</w:t>
      </w:r>
      <w:r>
        <w:rPr>
          <w:rFonts w:hint="default"/>
        </w:rPr>
        <w:tab/>
      </w:r>
      <w:r>
        <w:rPr>
          <w:rFonts w:hint="default"/>
        </w:rPr>
        <w:t xml:space="preserve"> 418749</w:t>
      </w:r>
      <w:r>
        <w:rPr>
          <w:rFonts w:hint="default"/>
        </w:rPr>
        <w:tab/>
      </w:r>
      <w:r>
        <w:rPr>
          <w:rFonts w:hint="default"/>
        </w:rPr>
        <w:t xml:space="preserve"> 691478</w:t>
      </w:r>
      <w:r>
        <w:rPr>
          <w:rFonts w:hint="default"/>
        </w:rPr>
        <w:tab/>
      </w:r>
      <w:r>
        <w:rPr>
          <w:rFonts w:hint="default"/>
        </w:rPr>
        <w:t xml:space="preserve"> 772710</w:t>
      </w:r>
      <w:r>
        <w:rPr>
          <w:rFonts w:hint="default"/>
        </w:rPr>
        <w:tab/>
      </w:r>
      <w:r>
        <w:rPr>
          <w:rFonts w:hint="default"/>
        </w:rPr>
        <w:t>496546</w:t>
      </w:r>
      <w:r>
        <w:rPr>
          <w:rFonts w:hint="default"/>
        </w:rPr>
        <w:tab/>
      </w:r>
      <w:r>
        <w:rPr>
          <w:rFonts w:hint="default"/>
        </w:rPr>
        <w:t xml:space="preserve">#_57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2010</w:t>
      </w:r>
      <w:r>
        <w:rPr>
          <w:rFonts w:hint="default"/>
        </w:rPr>
        <w:tab/>
      </w:r>
      <w:r>
        <w:rPr>
          <w:rFonts w:hint="default"/>
        </w:rPr>
        <w:t>4</w:t>
      </w:r>
      <w:r>
        <w:rPr>
          <w:rFonts w:hint="default"/>
        </w:rPr>
        <w:tab/>
      </w:r>
      <w:r>
        <w:rPr>
          <w:rFonts w:hint="default"/>
        </w:rPr>
        <w:t xml:space="preserve"> 2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25</w:t>
      </w:r>
      <w:r>
        <w:rPr>
          <w:rFonts w:hint="default"/>
        </w:rPr>
        <w:tab/>
      </w:r>
      <w:r>
        <w:rPr>
          <w:rFonts w:hint="default"/>
        </w:rPr>
        <w:t xml:space="preserve">      0</w:t>
      </w:r>
      <w:r>
        <w:rPr>
          <w:rFonts w:hint="default"/>
        </w:rPr>
        <w:tab/>
      </w:r>
      <w:r>
        <w:rPr>
          <w:rFonts w:hint="default"/>
        </w:rPr>
        <w:t xml:space="preserve"> 4666780</w:t>
      </w:r>
      <w:r>
        <w:rPr>
          <w:rFonts w:hint="default"/>
        </w:rPr>
        <w:tab/>
      </w:r>
      <w:r>
        <w:rPr>
          <w:rFonts w:hint="default"/>
        </w:rPr>
        <w:t xml:space="preserve"> 698477</w:t>
      </w:r>
      <w:r>
        <w:rPr>
          <w:rFonts w:hint="default"/>
        </w:rPr>
        <w:tab/>
      </w:r>
      <w:r>
        <w:rPr>
          <w:rFonts w:hint="default"/>
        </w:rPr>
        <w:t xml:space="preserve"> 536869</w:t>
      </w:r>
      <w:r>
        <w:rPr>
          <w:rFonts w:hint="default"/>
        </w:rPr>
        <w:tab/>
      </w:r>
      <w:r>
        <w:rPr>
          <w:rFonts w:hint="default"/>
        </w:rPr>
        <w:t xml:space="preserve"> 187723</w:t>
      </w:r>
      <w:r>
        <w:rPr>
          <w:rFonts w:hint="default"/>
        </w:rPr>
        <w:tab/>
      </w:r>
      <w:r>
        <w:rPr>
          <w:rFonts w:hint="default"/>
        </w:rPr>
        <w:t xml:space="preserve"> 268695</w:t>
      </w:r>
      <w:r>
        <w:rPr>
          <w:rFonts w:hint="default"/>
        </w:rPr>
        <w:tab/>
      </w:r>
      <w:r>
        <w:rPr>
          <w:rFonts w:hint="default"/>
        </w:rPr>
        <w:t>365542</w:t>
      </w:r>
      <w:r>
        <w:rPr>
          <w:rFonts w:hint="default"/>
        </w:rPr>
        <w:tab/>
      </w:r>
      <w:r>
        <w:rPr>
          <w:rFonts w:hint="default"/>
        </w:rPr>
        <w:t xml:space="preserve">#_58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2011</w:t>
      </w:r>
      <w:r>
        <w:rPr>
          <w:rFonts w:hint="default"/>
        </w:rPr>
        <w:tab/>
      </w:r>
      <w:r>
        <w:rPr>
          <w:rFonts w:hint="default"/>
        </w:rPr>
        <w:t>4</w:t>
      </w:r>
      <w:r>
        <w:rPr>
          <w:rFonts w:hint="default"/>
        </w:rPr>
        <w:tab/>
      </w:r>
      <w:r>
        <w:rPr>
          <w:rFonts w:hint="default"/>
        </w:rPr>
        <w:t xml:space="preserve"> 2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25</w:t>
      </w:r>
      <w:r>
        <w:rPr>
          <w:rFonts w:hint="default"/>
        </w:rPr>
        <w:tab/>
      </w:r>
      <w:r>
        <w:rPr>
          <w:rFonts w:hint="default"/>
        </w:rPr>
        <w:t xml:space="preserve">      0</w:t>
      </w:r>
      <w:r>
        <w:rPr>
          <w:rFonts w:hint="default"/>
        </w:rPr>
        <w:tab/>
      </w:r>
      <w:r>
        <w:rPr>
          <w:rFonts w:hint="default"/>
        </w:rPr>
        <w:t xml:space="preserve">  838225</w:t>
      </w:r>
      <w:r>
        <w:rPr>
          <w:rFonts w:hint="default"/>
        </w:rPr>
        <w:tab/>
      </w:r>
      <w:r>
        <w:rPr>
          <w:rFonts w:hint="default"/>
        </w:rPr>
        <w:t>1249230</w:t>
      </w:r>
      <w:r>
        <w:rPr>
          <w:rFonts w:hint="default"/>
        </w:rPr>
        <w:tab/>
      </w:r>
      <w:r>
        <w:rPr>
          <w:rFonts w:hint="default"/>
        </w:rPr>
        <w:t xml:space="preserve"> 202249</w:t>
      </w:r>
      <w:r>
        <w:rPr>
          <w:rFonts w:hint="default"/>
        </w:rPr>
        <w:tab/>
      </w:r>
      <w:r>
        <w:rPr>
          <w:rFonts w:hint="default"/>
        </w:rPr>
        <w:t xml:space="preserve"> 140467</w:t>
      </w:r>
      <w:r>
        <w:rPr>
          <w:rFonts w:hint="default"/>
        </w:rPr>
        <w:tab/>
      </w:r>
      <w:r>
        <w:rPr>
          <w:rFonts w:hint="default"/>
        </w:rPr>
        <w:t xml:space="preserve">  89758</w:t>
      </w:r>
      <w:r>
        <w:rPr>
          <w:rFonts w:hint="default"/>
        </w:rPr>
        <w:tab/>
      </w:r>
      <w:r>
        <w:rPr>
          <w:rFonts w:hint="default"/>
        </w:rPr>
        <w:t>328420</w:t>
      </w:r>
      <w:r>
        <w:rPr>
          <w:rFonts w:hint="default"/>
        </w:rPr>
        <w:tab/>
      </w:r>
      <w:r>
        <w:rPr>
          <w:rFonts w:hint="default"/>
        </w:rPr>
        <w:t xml:space="preserve">#_59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2013</w:t>
      </w:r>
      <w:r>
        <w:rPr>
          <w:rFonts w:hint="default"/>
        </w:rPr>
        <w:tab/>
      </w:r>
      <w:r>
        <w:rPr>
          <w:rFonts w:hint="default"/>
        </w:rPr>
        <w:t>4</w:t>
      </w:r>
      <w:r>
        <w:rPr>
          <w:rFonts w:hint="default"/>
        </w:rPr>
        <w:tab/>
      </w:r>
      <w:r>
        <w:rPr>
          <w:rFonts w:hint="default"/>
        </w:rPr>
        <w:t xml:space="preserve"> 2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25</w:t>
      </w:r>
      <w:r>
        <w:rPr>
          <w:rFonts w:hint="default"/>
        </w:rPr>
        <w:tab/>
      </w:r>
      <w:r>
        <w:rPr>
          <w:rFonts w:hint="default"/>
        </w:rPr>
        <w:t xml:space="preserve">      0</w:t>
      </w:r>
      <w:r>
        <w:rPr>
          <w:rFonts w:hint="default"/>
        </w:rPr>
        <w:tab/>
      </w:r>
      <w:r>
        <w:rPr>
          <w:rFonts w:hint="default"/>
        </w:rPr>
        <w:t xml:space="preserve"> 1824240</w:t>
      </w:r>
      <w:r>
        <w:rPr>
          <w:rFonts w:hint="default"/>
        </w:rPr>
        <w:tab/>
      </w:r>
      <w:r>
        <w:rPr>
          <w:rFonts w:hint="default"/>
        </w:rPr>
        <w:t xml:space="preserve"> 207875</w:t>
      </w:r>
      <w:r>
        <w:rPr>
          <w:rFonts w:hint="default"/>
        </w:rPr>
        <w:tab/>
      </w:r>
      <w:r>
        <w:rPr>
          <w:rFonts w:hint="default"/>
        </w:rPr>
        <w:t xml:space="preserve"> 192844</w:t>
      </w:r>
      <w:r>
        <w:rPr>
          <w:rFonts w:hint="default"/>
        </w:rPr>
        <w:tab/>
      </w:r>
      <w:r>
        <w:rPr>
          <w:rFonts w:hint="default"/>
        </w:rPr>
        <w:t xml:space="preserve">  70141</w:t>
      </w:r>
      <w:r>
        <w:rPr>
          <w:rFonts w:hint="default"/>
        </w:rPr>
        <w:tab/>
      </w:r>
      <w:r>
        <w:rPr>
          <w:rFonts w:hint="default"/>
        </w:rPr>
        <w:t xml:space="preserve"> 123907</w:t>
      </w:r>
      <w:r>
        <w:rPr>
          <w:rFonts w:hint="default"/>
        </w:rPr>
        <w:tab/>
      </w:r>
      <w:r>
        <w:rPr>
          <w:rFonts w:hint="default"/>
        </w:rPr>
        <w:t>154603</w:t>
      </w:r>
      <w:r>
        <w:rPr>
          <w:rFonts w:hint="default"/>
        </w:rPr>
        <w:tab/>
      </w:r>
      <w:r>
        <w:rPr>
          <w:rFonts w:hint="default"/>
        </w:rPr>
        <w:t xml:space="preserve">#_60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2014</w:t>
      </w:r>
      <w:r>
        <w:rPr>
          <w:rFonts w:hint="default"/>
        </w:rPr>
        <w:tab/>
      </w:r>
      <w:r>
        <w:rPr>
          <w:rFonts w:hint="default"/>
        </w:rPr>
        <w:t>4</w:t>
      </w:r>
      <w:r>
        <w:rPr>
          <w:rFonts w:hint="default"/>
        </w:rPr>
        <w:tab/>
      </w:r>
      <w:r>
        <w:rPr>
          <w:rFonts w:hint="default"/>
        </w:rPr>
        <w:t xml:space="preserve"> 2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25</w:t>
      </w:r>
      <w:r>
        <w:rPr>
          <w:rFonts w:hint="default"/>
        </w:rPr>
        <w:tab/>
      </w:r>
      <w:r>
        <w:rPr>
          <w:rFonts w:hint="default"/>
        </w:rPr>
        <w:t xml:space="preserve">      0</w:t>
      </w:r>
      <w:r>
        <w:rPr>
          <w:rFonts w:hint="default"/>
        </w:rPr>
        <w:tab/>
      </w:r>
      <w:r>
        <w:rPr>
          <w:rFonts w:hint="default"/>
        </w:rPr>
        <w:t xml:space="preserve"> 2001450</w:t>
      </w:r>
      <w:r>
        <w:rPr>
          <w:rFonts w:hint="default"/>
        </w:rPr>
        <w:tab/>
      </w:r>
      <w:r>
        <w:rPr>
          <w:rFonts w:hint="default"/>
        </w:rPr>
        <w:t xml:space="preserve"> 427454</w:t>
      </w:r>
      <w:r>
        <w:rPr>
          <w:rFonts w:hint="default"/>
        </w:rPr>
        <w:tab/>
      </w:r>
      <w:r>
        <w:rPr>
          <w:rFonts w:hint="default"/>
        </w:rPr>
        <w:t xml:space="preserve"> 148818</w:t>
      </w:r>
      <w:r>
        <w:rPr>
          <w:rFonts w:hint="default"/>
        </w:rPr>
        <w:tab/>
      </w:r>
      <w:r>
        <w:rPr>
          <w:rFonts w:hint="default"/>
        </w:rPr>
        <w:t xml:space="preserve"> 120774</w:t>
      </w:r>
      <w:r>
        <w:rPr>
          <w:rFonts w:hint="default"/>
        </w:rPr>
        <w:tab/>
      </w:r>
      <w:r>
        <w:rPr>
          <w:rFonts w:hint="default"/>
        </w:rPr>
        <w:t xml:space="preserve">  48246</w:t>
      </w:r>
      <w:r>
        <w:rPr>
          <w:rFonts w:hint="default"/>
        </w:rPr>
        <w:tab/>
      </w:r>
      <w:r>
        <w:rPr>
          <w:rFonts w:hint="default"/>
        </w:rPr>
        <w:t>114350</w:t>
      </w:r>
      <w:r>
        <w:rPr>
          <w:rFonts w:hint="default"/>
        </w:rPr>
        <w:tab/>
      </w:r>
      <w:r>
        <w:rPr>
          <w:rFonts w:hint="default"/>
        </w:rPr>
        <w:t xml:space="preserve">#_61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2015</w:t>
      </w:r>
      <w:r>
        <w:rPr>
          <w:rFonts w:hint="default"/>
        </w:rPr>
        <w:tab/>
      </w:r>
      <w:r>
        <w:rPr>
          <w:rFonts w:hint="default"/>
        </w:rPr>
        <w:t>4</w:t>
      </w:r>
      <w:r>
        <w:rPr>
          <w:rFonts w:hint="default"/>
        </w:rPr>
        <w:tab/>
      </w:r>
      <w:r>
        <w:rPr>
          <w:rFonts w:hint="default"/>
        </w:rPr>
        <w:t xml:space="preserve"> 2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25</w:t>
      </w:r>
      <w:r>
        <w:rPr>
          <w:rFonts w:hint="default"/>
        </w:rPr>
        <w:tab/>
      </w:r>
      <w:r>
        <w:rPr>
          <w:rFonts w:hint="default"/>
        </w:rPr>
        <w:t xml:space="preserve">      0</w:t>
      </w:r>
      <w:r>
        <w:rPr>
          <w:rFonts w:hint="default"/>
        </w:rPr>
        <w:tab/>
      </w:r>
      <w:r>
        <w:rPr>
          <w:rFonts w:hint="default"/>
        </w:rPr>
        <w:t xml:space="preserve"> 1644990</w:t>
      </w:r>
      <w:r>
        <w:rPr>
          <w:rFonts w:hint="default"/>
        </w:rPr>
        <w:tab/>
      </w:r>
      <w:r>
        <w:rPr>
          <w:rFonts w:hint="default"/>
        </w:rPr>
        <w:t xml:space="preserve"> 186212</w:t>
      </w:r>
      <w:r>
        <w:rPr>
          <w:rFonts w:hint="default"/>
        </w:rPr>
        <w:tab/>
      </w:r>
      <w:r>
        <w:rPr>
          <w:rFonts w:hint="default"/>
        </w:rPr>
        <w:t xml:space="preserve"> 155652</w:t>
      </w:r>
      <w:r>
        <w:rPr>
          <w:rFonts w:hint="default"/>
        </w:rPr>
        <w:tab/>
      </w:r>
      <w:r>
        <w:rPr>
          <w:rFonts w:hint="default"/>
        </w:rPr>
        <w:t xml:space="preserve">  81948</w:t>
      </w:r>
      <w:r>
        <w:rPr>
          <w:rFonts w:hint="default"/>
        </w:rPr>
        <w:tab/>
      </w:r>
      <w:r>
        <w:rPr>
          <w:rFonts w:hint="default"/>
        </w:rPr>
        <w:t xml:space="preserve">  85919</w:t>
      </w:r>
      <w:r>
        <w:rPr>
          <w:rFonts w:hint="default"/>
        </w:rPr>
        <w:tab/>
      </w:r>
      <w:r>
        <w:rPr>
          <w:rFonts w:hint="default"/>
        </w:rPr>
        <w:t xml:space="preserve"> 86940</w:t>
      </w:r>
      <w:r>
        <w:rPr>
          <w:rFonts w:hint="default"/>
        </w:rPr>
        <w:tab/>
      </w:r>
      <w:r>
        <w:rPr>
          <w:rFonts w:hint="default"/>
        </w:rPr>
        <w:t xml:space="preserve">#_62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2016</w:t>
      </w:r>
      <w:r>
        <w:rPr>
          <w:rFonts w:hint="default"/>
        </w:rPr>
        <w:tab/>
      </w:r>
      <w:r>
        <w:rPr>
          <w:rFonts w:hint="default"/>
        </w:rPr>
        <w:t>4</w:t>
      </w:r>
      <w:r>
        <w:rPr>
          <w:rFonts w:hint="default"/>
        </w:rPr>
        <w:tab/>
      </w:r>
      <w:r>
        <w:rPr>
          <w:rFonts w:hint="default"/>
        </w:rPr>
        <w:t xml:space="preserve"> 2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25</w:t>
      </w:r>
      <w:r>
        <w:rPr>
          <w:rFonts w:hint="default"/>
        </w:rPr>
        <w:tab/>
      </w:r>
      <w:r>
        <w:rPr>
          <w:rFonts w:hint="default"/>
        </w:rPr>
        <w:t xml:space="preserve">      0</w:t>
      </w:r>
      <w:r>
        <w:rPr>
          <w:rFonts w:hint="default"/>
        </w:rPr>
        <w:tab/>
      </w:r>
      <w:r>
        <w:rPr>
          <w:rFonts w:hint="default"/>
        </w:rPr>
        <w:t xml:space="preserve"> 2376740</w:t>
      </w:r>
      <w:r>
        <w:rPr>
          <w:rFonts w:hint="default"/>
        </w:rPr>
        <w:tab/>
      </w:r>
      <w:r>
        <w:rPr>
          <w:rFonts w:hint="default"/>
        </w:rPr>
        <w:t xml:space="preserve"> 627658</w:t>
      </w:r>
      <w:r>
        <w:rPr>
          <w:rFonts w:hint="default"/>
        </w:rPr>
        <w:tab/>
      </w:r>
      <w:r>
        <w:rPr>
          <w:rFonts w:hint="default"/>
        </w:rPr>
        <w:t xml:space="preserve"> 473115</w:t>
      </w:r>
      <w:r>
        <w:rPr>
          <w:rFonts w:hint="default"/>
        </w:rPr>
        <w:tab/>
      </w:r>
      <w:r>
        <w:rPr>
          <w:rFonts w:hint="default"/>
        </w:rPr>
        <w:t xml:space="preserve"> 263478</w:t>
      </w:r>
      <w:r>
        <w:rPr>
          <w:rFonts w:hint="default"/>
        </w:rPr>
        <w:tab/>
      </w:r>
      <w:r>
        <w:rPr>
          <w:rFonts w:hint="default"/>
        </w:rPr>
        <w:t xml:space="preserve"> 300328</w:t>
      </w:r>
      <w:r>
        <w:rPr>
          <w:rFonts w:hint="default"/>
        </w:rPr>
        <w:tab/>
      </w:r>
      <w:r>
        <w:rPr>
          <w:rFonts w:hint="default"/>
        </w:rPr>
        <w:t>308035</w:t>
      </w:r>
      <w:r>
        <w:rPr>
          <w:rFonts w:hint="default"/>
        </w:rPr>
        <w:tab/>
      </w:r>
      <w:r>
        <w:rPr>
          <w:rFonts w:hint="default"/>
        </w:rPr>
        <w:t xml:space="preserve">#_63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2017</w:t>
      </w:r>
      <w:r>
        <w:rPr>
          <w:rFonts w:hint="default"/>
        </w:rPr>
        <w:tab/>
      </w:r>
      <w:r>
        <w:rPr>
          <w:rFonts w:hint="default"/>
        </w:rPr>
        <w:t>4</w:t>
      </w:r>
      <w:r>
        <w:rPr>
          <w:rFonts w:hint="default"/>
        </w:rPr>
        <w:tab/>
      </w:r>
      <w:r>
        <w:rPr>
          <w:rFonts w:hint="default"/>
        </w:rPr>
        <w:t xml:space="preserve"> 2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25</w:t>
      </w:r>
      <w:r>
        <w:rPr>
          <w:rFonts w:hint="default"/>
        </w:rPr>
        <w:tab/>
      </w:r>
      <w:r>
        <w:rPr>
          <w:rFonts w:hint="default"/>
        </w:rPr>
        <w:t xml:space="preserve">      0</w:t>
      </w:r>
      <w:r>
        <w:rPr>
          <w:rFonts w:hint="default"/>
        </w:rPr>
        <w:tab/>
      </w:r>
      <w:r>
        <w:rPr>
          <w:rFonts w:hint="default"/>
        </w:rPr>
        <w:t xml:space="preserve">  990618</w:t>
      </w:r>
      <w:r>
        <w:rPr>
          <w:rFonts w:hint="default"/>
        </w:rPr>
        <w:tab/>
      </w:r>
      <w:r>
        <w:rPr>
          <w:rFonts w:hint="default"/>
        </w:rPr>
        <w:t xml:space="preserve"> 891756</w:t>
      </w:r>
      <w:r>
        <w:rPr>
          <w:rFonts w:hint="default"/>
        </w:rPr>
        <w:tab/>
      </w:r>
      <w:r>
        <w:rPr>
          <w:rFonts w:hint="default"/>
        </w:rPr>
        <w:t xml:space="preserve"> 192469</w:t>
      </w:r>
      <w:r>
        <w:rPr>
          <w:rFonts w:hint="default"/>
        </w:rPr>
        <w:tab/>
      </w:r>
      <w:r>
        <w:rPr>
          <w:rFonts w:hint="default"/>
        </w:rPr>
        <w:t xml:space="preserve"> 109240</w:t>
      </w:r>
      <w:r>
        <w:rPr>
          <w:rFonts w:hint="default"/>
        </w:rPr>
        <w:tab/>
      </w:r>
      <w:r>
        <w:rPr>
          <w:rFonts w:hint="default"/>
        </w:rPr>
        <w:t xml:space="preserve">  99938</w:t>
      </w:r>
      <w:r>
        <w:rPr>
          <w:rFonts w:hint="default"/>
        </w:rPr>
        <w:tab/>
      </w:r>
      <w:r>
        <w:rPr>
          <w:rFonts w:hint="default"/>
        </w:rPr>
        <w:t>108923</w:t>
      </w:r>
      <w:r>
        <w:rPr>
          <w:rFonts w:hint="default"/>
        </w:rPr>
        <w:tab/>
      </w:r>
      <w:r>
        <w:rPr>
          <w:rFonts w:hint="default"/>
        </w:rPr>
        <w:t xml:space="preserve">#_64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2018</w:t>
      </w:r>
      <w:r>
        <w:rPr>
          <w:rFonts w:hint="default"/>
        </w:rPr>
        <w:tab/>
      </w:r>
      <w:r>
        <w:rPr>
          <w:rFonts w:hint="default"/>
        </w:rPr>
        <w:t>4</w:t>
      </w:r>
      <w:r>
        <w:rPr>
          <w:rFonts w:hint="default"/>
        </w:rPr>
        <w:tab/>
      </w:r>
      <w:r>
        <w:rPr>
          <w:rFonts w:hint="default"/>
        </w:rPr>
        <w:t xml:space="preserve"> 2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25</w:t>
      </w:r>
      <w:r>
        <w:rPr>
          <w:rFonts w:hint="default"/>
        </w:rPr>
        <w:tab/>
      </w:r>
      <w:r>
        <w:rPr>
          <w:rFonts w:hint="default"/>
        </w:rPr>
        <w:t xml:space="preserve">      0</w:t>
      </w:r>
      <w:r>
        <w:rPr>
          <w:rFonts w:hint="default"/>
        </w:rPr>
        <w:tab/>
      </w:r>
      <w:r>
        <w:rPr>
          <w:rFonts w:hint="default"/>
        </w:rPr>
        <w:t xml:space="preserve">  659852</w:t>
      </w:r>
      <w:r>
        <w:rPr>
          <w:rFonts w:hint="default"/>
        </w:rPr>
        <w:tab/>
      </w:r>
      <w:r>
        <w:rPr>
          <w:rFonts w:hint="default"/>
        </w:rPr>
        <w:t>1581030</w:t>
      </w:r>
      <w:r>
        <w:rPr>
          <w:rFonts w:hint="default"/>
        </w:rPr>
        <w:tab/>
      </w:r>
      <w:r>
        <w:rPr>
          <w:rFonts w:hint="default"/>
        </w:rPr>
        <w:t xml:space="preserve"> 647031</w:t>
      </w:r>
      <w:r>
        <w:rPr>
          <w:rFonts w:hint="default"/>
        </w:rPr>
        <w:tab/>
      </w:r>
      <w:r>
        <w:rPr>
          <w:rFonts w:hint="default"/>
        </w:rPr>
        <w:t xml:space="preserve"> 172372</w:t>
      </w:r>
      <w:r>
        <w:rPr>
          <w:rFonts w:hint="default"/>
        </w:rPr>
        <w:tab/>
      </w:r>
      <w:r>
        <w:rPr>
          <w:rFonts w:hint="default"/>
        </w:rPr>
        <w:t xml:space="preserve"> 129172</w:t>
      </w:r>
      <w:r>
        <w:rPr>
          <w:rFonts w:hint="default"/>
        </w:rPr>
        <w:tab/>
      </w:r>
      <w:r>
        <w:rPr>
          <w:rFonts w:hint="default"/>
        </w:rPr>
        <w:t>158533</w:t>
      </w:r>
      <w:r>
        <w:rPr>
          <w:rFonts w:hint="default"/>
        </w:rPr>
        <w:tab/>
      </w:r>
      <w:r>
        <w:rPr>
          <w:rFonts w:hint="default"/>
        </w:rPr>
        <w:t xml:space="preserve">#_65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2019</w:t>
      </w:r>
      <w:r>
        <w:rPr>
          <w:rFonts w:hint="default"/>
        </w:rPr>
        <w:tab/>
      </w:r>
      <w:r>
        <w:rPr>
          <w:rFonts w:hint="default"/>
        </w:rPr>
        <w:t>4</w:t>
      </w:r>
      <w:r>
        <w:rPr>
          <w:rFonts w:hint="default"/>
        </w:rPr>
        <w:tab/>
      </w:r>
      <w:r>
        <w:rPr>
          <w:rFonts w:hint="default"/>
        </w:rPr>
        <w:t xml:space="preserve"> 2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25</w:t>
      </w:r>
      <w:r>
        <w:rPr>
          <w:rFonts w:hint="default"/>
        </w:rPr>
        <w:tab/>
      </w:r>
      <w:r>
        <w:rPr>
          <w:rFonts w:hint="default"/>
        </w:rPr>
        <w:t xml:space="preserve">      0</w:t>
      </w:r>
      <w:r>
        <w:rPr>
          <w:rFonts w:hint="default"/>
        </w:rPr>
        <w:tab/>
      </w:r>
      <w:r>
        <w:rPr>
          <w:rFonts w:hint="default"/>
        </w:rPr>
        <w:t xml:space="preserve"> 2247703</w:t>
      </w:r>
      <w:r>
        <w:rPr>
          <w:rFonts w:hint="default"/>
        </w:rPr>
        <w:tab/>
      </w:r>
      <w:r>
        <w:rPr>
          <w:rFonts w:hint="default"/>
        </w:rPr>
        <w:t xml:space="preserve"> 467998</w:t>
      </w:r>
      <w:r>
        <w:rPr>
          <w:rFonts w:hint="default"/>
        </w:rPr>
        <w:tab/>
      </w:r>
      <w:r>
        <w:rPr>
          <w:rFonts w:hint="default"/>
        </w:rPr>
        <w:t>1230445</w:t>
      </w:r>
      <w:r>
        <w:rPr>
          <w:rFonts w:hint="default"/>
        </w:rPr>
        <w:tab/>
      </w:r>
      <w:r>
        <w:rPr>
          <w:rFonts w:hint="default"/>
        </w:rPr>
        <w:t xml:space="preserve"> 347060</w:t>
      </w:r>
      <w:r>
        <w:rPr>
          <w:rFonts w:hint="default"/>
        </w:rPr>
        <w:tab/>
      </w:r>
      <w:r>
        <w:rPr>
          <w:rFonts w:hint="default"/>
        </w:rPr>
        <w:t xml:space="preserve"> 144810</w:t>
      </w:r>
      <w:r>
        <w:rPr>
          <w:rFonts w:hint="default"/>
        </w:rPr>
        <w:tab/>
      </w:r>
      <w:r>
        <w:rPr>
          <w:rFonts w:hint="default"/>
        </w:rPr>
        <w:t>189178</w:t>
      </w:r>
      <w:r>
        <w:rPr>
          <w:rFonts w:hint="default"/>
        </w:rPr>
        <w:tab/>
      </w:r>
      <w:r>
        <w:rPr>
          <w:rFonts w:hint="default"/>
        </w:rPr>
        <w:t xml:space="preserve">#_66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2020</w:t>
      </w:r>
      <w:r>
        <w:rPr>
          <w:rFonts w:hint="default"/>
        </w:rPr>
        <w:tab/>
      </w:r>
      <w:r>
        <w:rPr>
          <w:rFonts w:hint="default"/>
        </w:rPr>
        <w:t>4</w:t>
      </w:r>
      <w:r>
        <w:rPr>
          <w:rFonts w:hint="default"/>
        </w:rPr>
        <w:tab/>
      </w:r>
      <w:r>
        <w:rPr>
          <w:rFonts w:hint="default"/>
        </w:rPr>
        <w:t xml:space="preserve"> 2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25</w:t>
      </w:r>
      <w:r>
        <w:rPr>
          <w:rFonts w:hint="default"/>
        </w:rPr>
        <w:tab/>
      </w:r>
      <w:r>
        <w:rPr>
          <w:rFonts w:hint="default"/>
        </w:rPr>
        <w:t xml:space="preserve">      0</w:t>
      </w:r>
      <w:r>
        <w:rPr>
          <w:rFonts w:hint="default"/>
        </w:rPr>
        <w:tab/>
      </w:r>
      <w:r>
        <w:rPr>
          <w:rFonts w:hint="default"/>
        </w:rPr>
        <w:t>13883572</w:t>
      </w:r>
      <w:r>
        <w:rPr>
          <w:rFonts w:hint="default"/>
        </w:rPr>
        <w:tab/>
      </w:r>
      <w:r>
        <w:rPr>
          <w:rFonts w:hint="default"/>
        </w:rPr>
        <w:t>1922964</w:t>
      </w:r>
      <w:r>
        <w:rPr>
          <w:rFonts w:hint="default"/>
        </w:rPr>
        <w:tab/>
      </w:r>
      <w:r>
        <w:rPr>
          <w:rFonts w:hint="default"/>
        </w:rPr>
        <w:t xml:space="preserve"> 244616</w:t>
      </w:r>
      <w:r>
        <w:rPr>
          <w:rFonts w:hint="default"/>
        </w:rPr>
        <w:tab/>
      </w:r>
      <w:r>
        <w:rPr>
          <w:rFonts w:hint="default"/>
        </w:rPr>
        <w:t xml:space="preserve"> 421145</w:t>
      </w:r>
      <w:r>
        <w:rPr>
          <w:rFonts w:hint="default"/>
        </w:rPr>
        <w:tab/>
      </w:r>
      <w:r>
        <w:rPr>
          <w:rFonts w:hint="default"/>
        </w:rPr>
        <w:t xml:space="preserve">  78631</w:t>
      </w:r>
      <w:r>
        <w:rPr>
          <w:rFonts w:hint="default"/>
        </w:rPr>
        <w:tab/>
      </w:r>
      <w:r>
        <w:rPr>
          <w:rFonts w:hint="default"/>
        </w:rPr>
        <w:t xml:space="preserve"> 29615</w:t>
      </w:r>
      <w:r>
        <w:rPr>
          <w:rFonts w:hint="default"/>
        </w:rPr>
        <w:tab/>
      </w:r>
      <w:r>
        <w:rPr>
          <w:rFonts w:hint="default"/>
        </w:rPr>
        <w:t xml:space="preserve">#_67                </w:t>
      </w:r>
    </w:p>
    <w:p>
      <w:pPr>
        <w:pStyle w:val="5"/>
        <w:rPr>
          <w:rFonts w:hint="default"/>
        </w:rPr>
      </w:pPr>
      <w:r>
        <w:rPr>
          <w:rFonts w:hint="default"/>
        </w:rPr>
        <w:t>-9999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 xml:space="preserve"> 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 xml:space="preserve"> 0</w:t>
      </w:r>
      <w:r>
        <w:rPr>
          <w:rFonts w:hint="default"/>
        </w:rPr>
        <w:tab/>
      </w:r>
      <w:r>
        <w:rPr>
          <w:rFonts w:hint="default"/>
        </w:rPr>
        <w:t xml:space="preserve"> 0</w:t>
      </w:r>
      <w:r>
        <w:rPr>
          <w:rFonts w:hint="default"/>
        </w:rPr>
        <w:tab/>
      </w:r>
      <w:r>
        <w:rPr>
          <w:rFonts w:hint="default"/>
        </w:rPr>
        <w:t xml:space="preserve"> 0</w:t>
      </w:r>
      <w:r>
        <w:rPr>
          <w:rFonts w:hint="default"/>
        </w:rPr>
        <w:tab/>
      </w:r>
      <w:r>
        <w:rPr>
          <w:rFonts w:hint="default"/>
        </w:rPr>
        <w:t xml:space="preserve">      0</w:t>
      </w:r>
      <w:r>
        <w:rPr>
          <w:rFonts w:hint="default"/>
        </w:rPr>
        <w:tab/>
      </w:r>
      <w:r>
        <w:rPr>
          <w:rFonts w:hint="default"/>
        </w:rPr>
        <w:t xml:space="preserve">       0</w:t>
      </w:r>
      <w:r>
        <w:rPr>
          <w:rFonts w:hint="default"/>
        </w:rPr>
        <w:tab/>
      </w:r>
      <w:r>
        <w:rPr>
          <w:rFonts w:hint="default"/>
        </w:rPr>
        <w:t xml:space="preserve">      0</w:t>
      </w:r>
      <w:r>
        <w:rPr>
          <w:rFonts w:hint="default"/>
        </w:rPr>
        <w:tab/>
      </w:r>
      <w:r>
        <w:rPr>
          <w:rFonts w:hint="default"/>
        </w:rPr>
        <w:t xml:space="preserve">      0</w:t>
      </w:r>
      <w:r>
        <w:rPr>
          <w:rFonts w:hint="default"/>
        </w:rPr>
        <w:tab/>
      </w:r>
      <w:r>
        <w:rPr>
          <w:rFonts w:hint="default"/>
        </w:rPr>
        <w:t xml:space="preserve">      0</w:t>
      </w:r>
      <w:r>
        <w:rPr>
          <w:rFonts w:hint="default"/>
        </w:rPr>
        <w:tab/>
      </w:r>
      <w:r>
        <w:rPr>
          <w:rFonts w:hint="default"/>
        </w:rPr>
        <w:t xml:space="preserve">      0</w:t>
      </w:r>
      <w:r>
        <w:rPr>
          <w:rFonts w:hint="default"/>
        </w:rPr>
        <w:tab/>
      </w:r>
      <w:r>
        <w:rPr>
          <w:rFonts w:hint="default"/>
        </w:rPr>
        <w:t xml:space="preserve">     0</w:t>
      </w:r>
      <w:r>
        <w:rPr>
          <w:rFonts w:hint="default"/>
        </w:rPr>
        <w:tab/>
      </w:r>
      <w:r>
        <w:rPr>
          <w:rFonts w:hint="default"/>
        </w:rPr>
        <w:t>#_terminator</w:t>
      </w:r>
    </w:p>
    <w:p>
      <w:pPr>
        <w:pStyle w:val="5"/>
        <w:rPr>
          <w:rFonts w:hint="default"/>
        </w:rPr>
      </w:pPr>
      <w:r>
        <w:rPr>
          <w:rFonts w:hint="default"/>
        </w:rPr>
        <w:t>#</w:t>
      </w:r>
    </w:p>
    <w:p>
      <w:pPr>
        <w:pStyle w:val="5"/>
        <w:rPr>
          <w:rFonts w:hint="default"/>
        </w:rPr>
      </w:pPr>
      <w:r>
        <w:rPr>
          <w:rFonts w:hint="default"/>
        </w:rPr>
        <w:t>#_MeanSize_at_Age_obs</w:t>
      </w:r>
    </w:p>
    <w:p>
      <w:pPr>
        <w:pStyle w:val="5"/>
        <w:rPr>
          <w:rFonts w:hint="default"/>
        </w:rPr>
      </w:pPr>
      <w:r>
        <w:rPr>
          <w:rFonts w:hint="default"/>
        </w:rPr>
        <w:t>0 #_use_MeanSize_at_Age_obs</w:t>
      </w:r>
    </w:p>
    <w:p>
      <w:pPr>
        <w:pStyle w:val="5"/>
        <w:rPr>
          <w:rFonts w:hint="default"/>
        </w:rPr>
      </w:pPr>
      <w:r>
        <w:rPr>
          <w:rFonts w:hint="default"/>
        </w:rPr>
        <w:t>0 #_N_environ_variables</w:t>
      </w:r>
    </w:p>
    <w:p>
      <w:pPr>
        <w:pStyle w:val="5"/>
        <w:rPr>
          <w:rFonts w:hint="default"/>
        </w:rPr>
      </w:pPr>
      <w:r>
        <w:rPr>
          <w:rFonts w:hint="default"/>
        </w:rPr>
        <w:t>0 #_N_sizefreq_methods</w:t>
      </w:r>
    </w:p>
    <w:p>
      <w:pPr>
        <w:pStyle w:val="5"/>
        <w:rPr>
          <w:rFonts w:hint="default"/>
        </w:rPr>
      </w:pPr>
      <w:r>
        <w:rPr>
          <w:rFonts w:hint="default"/>
        </w:rPr>
        <w:t>0 #_do_tags</w:t>
      </w:r>
    </w:p>
    <w:p>
      <w:pPr>
        <w:pStyle w:val="5"/>
        <w:rPr>
          <w:rFonts w:hint="default"/>
        </w:rPr>
      </w:pPr>
      <w:r>
        <w:rPr>
          <w:rFonts w:hint="default"/>
        </w:rPr>
        <w:t>0 #_morphcomp_data</w:t>
      </w:r>
    </w:p>
    <w:p>
      <w:pPr>
        <w:pStyle w:val="5"/>
        <w:rPr>
          <w:rFonts w:hint="default"/>
        </w:rPr>
      </w:pPr>
      <w:r>
        <w:rPr>
          <w:rFonts w:hint="default"/>
        </w:rPr>
        <w:t>0 #_use_selectivity_priors</w:t>
      </w:r>
    </w:p>
    <w:p>
      <w:pPr>
        <w:pStyle w:val="5"/>
        <w:rPr>
          <w:rFonts w:hint="default"/>
        </w:rPr>
      </w:pPr>
      <w:r>
        <w:rPr>
          <w:rFonts w:hint="default"/>
        </w:rPr>
        <w:t>#</w:t>
      </w:r>
    </w:p>
    <w:p>
      <w:pPr>
        <w:pStyle w:val="5"/>
        <w:rPr>
          <w:rFonts w:hint="default"/>
        </w:rPr>
      </w:pPr>
      <w:r>
        <w:rPr>
          <w:rFonts w:hint="default"/>
        </w:rPr>
        <w:t>999</w:t>
      </w:r>
    </w:p>
    <w:sectPr>
      <w:cols w:space="0" w:num="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lwise" w:date="2021-09-25T13:25:29Z" w:initials="l">
    <w:p w14:paraId="05E02B47">
      <w:pPr>
        <w:pStyle w:val="4"/>
        <w:rPr>
          <w:rFonts w:hint="default"/>
          <w:lang w:val="pt-PT"/>
        </w:rPr>
      </w:pPr>
      <w:r>
        <w:rPr>
          <w:rFonts w:hint="default"/>
          <w:lang w:val="pt-PT"/>
        </w:rPr>
        <w:t>Total number of fishing and survey fleets: To include another fleet in the assessment model we changed from 3 to 4</w:t>
      </w:r>
    </w:p>
  </w:comment>
  <w:comment w:id="1" w:author="lwise" w:date="2021-09-25T13:27:31Z" w:initials="l">
    <w:p w14:paraId="1CA45849">
      <w:pPr>
        <w:pStyle w:val="4"/>
        <w:rPr>
          <w:rFonts w:hint="default"/>
          <w:lang w:val="pt-PT"/>
        </w:rPr>
      </w:pPr>
      <w:r>
        <w:rPr>
          <w:rFonts w:hint="default"/>
        </w:rPr>
        <w:t>Inputs that define the</w:t>
      </w:r>
      <w:r>
        <w:rPr>
          <w:rFonts w:hint="default"/>
          <w:lang w:val="pt-PT"/>
        </w:rPr>
        <w:t xml:space="preserve"> new</w:t>
      </w:r>
      <w:r>
        <w:rPr>
          <w:rFonts w:hint="default"/>
        </w:rPr>
        <w:t xml:space="preserve"> survey fleet</w:t>
      </w:r>
      <w:r>
        <w:rPr>
          <w:rFonts w:hint="default"/>
          <w:lang w:val="pt-PT"/>
        </w:rPr>
        <w:t>: 3 for survey fleet; 0.83 for the timing; 1 for area, 2 means that units are numbers.</w:t>
      </w:r>
    </w:p>
  </w:comment>
  <w:comment w:id="2" w:author="lwise" w:date="2021-09-25T13:36:38Z" w:initials="l">
    <w:p w14:paraId="292B363B">
      <w:pPr>
        <w:pStyle w:val="4"/>
        <w:rPr>
          <w:rFonts w:hint="default"/>
          <w:lang w:val="pt-PT"/>
        </w:rPr>
      </w:pPr>
      <w:r>
        <w:rPr>
          <w:rFonts w:hint="default"/>
          <w:lang w:val="pt-PT"/>
        </w:rPr>
        <w:t xml:space="preserve">We will have a provisional estimate of total catch in the final year. </w:t>
      </w:r>
    </w:p>
  </w:comment>
  <w:comment w:id="3" w:author="lwise" w:date="2021-09-25T13:38:48Z" w:initials="l">
    <w:p w14:paraId="2EDA762F">
      <w:pPr>
        <w:pStyle w:val="4"/>
        <w:rPr>
          <w:rFonts w:hint="default"/>
        </w:rPr>
      </w:pPr>
      <w:r>
        <w:rPr>
          <w:rFonts w:hint="default"/>
        </w:rPr>
        <w:t>The first section of the "Indices" setup contains the fleet number, units</w:t>
      </w:r>
      <w:r>
        <w:rPr>
          <w:rFonts w:hint="default"/>
          <w:lang w:val="pt-PT"/>
        </w:rPr>
        <w:t xml:space="preserve"> (Zero is for numbers) </w:t>
      </w:r>
      <w:r>
        <w:rPr>
          <w:rFonts w:hint="default"/>
        </w:rPr>
        <w:t>, error distribution</w:t>
      </w:r>
      <w:r>
        <w:rPr>
          <w:rFonts w:hint="default"/>
          <w:lang w:val="pt-PT"/>
        </w:rPr>
        <w:t xml:space="preserve"> (0 = lognormal error)</w:t>
      </w:r>
      <w:r>
        <w:rPr>
          <w:rFonts w:hint="default"/>
        </w:rPr>
        <w:t>,</w:t>
      </w:r>
    </w:p>
    <w:p w14:paraId="3B293220">
      <w:pPr>
        <w:pStyle w:val="4"/>
        <w:rPr>
          <w:rFonts w:hint="default"/>
        </w:rPr>
      </w:pPr>
      <w:r>
        <w:rPr>
          <w:rFonts w:hint="default"/>
        </w:rPr>
        <w:t>and whether additional output (SD Report) will be written to the Report file for each fleet</w:t>
      </w:r>
    </w:p>
    <w:p w14:paraId="4CB6576D">
      <w:pPr>
        <w:pStyle w:val="4"/>
        <w:rPr>
          <w:rFonts w:hint="default"/>
          <w:lang w:val="pt-PT"/>
        </w:rPr>
      </w:pPr>
      <w:r>
        <w:rPr>
          <w:rFonts w:hint="default"/>
        </w:rPr>
        <w:t>that has index data</w:t>
      </w:r>
      <w:r>
        <w:rPr>
          <w:rFonts w:hint="default"/>
          <w:lang w:val="pt-PT"/>
        </w:rPr>
        <w:t xml:space="preserve"> (The default value for this option is 0. 0 = SD Report not enabled for this index</w:t>
      </w:r>
    </w:p>
    <w:p w14:paraId="282B7E0B">
      <w:pPr>
        <w:pStyle w:val="4"/>
      </w:pPr>
    </w:p>
  </w:comment>
  <w:comment w:id="4" w:author="lwise" w:date="2021-09-25T13:41:53Z" w:initials="l">
    <w:p w14:paraId="312E5A61">
      <w:pPr>
        <w:pStyle w:val="4"/>
        <w:rPr>
          <w:rFonts w:hint="default"/>
          <w:lang w:val="pt-PT"/>
        </w:rPr>
      </w:pPr>
      <w:r>
        <w:rPr>
          <w:rFonts w:hint="default"/>
          <w:lang w:val="pt-PT"/>
        </w:rPr>
        <w:t>At the time we didn’t have an estimated for the 2020 DEPM survey</w:t>
      </w:r>
    </w:p>
  </w:comment>
  <w:comment w:id="5" w:author="lwise" w:date="2021-09-25T13:42:19Z" w:initials="l">
    <w:p w14:paraId="4FF026EC">
      <w:pPr>
        <w:pStyle w:val="4"/>
        <w:rPr>
          <w:rFonts w:hint="default"/>
          <w:lang w:val="pt-PT"/>
        </w:rPr>
      </w:pPr>
      <w:r>
        <w:rPr>
          <w:rFonts w:hint="default"/>
          <w:lang w:val="pt-PT"/>
        </w:rPr>
        <w:t>Year, month, fleet, point estimate, SE for the new fleet (survey)</w:t>
      </w:r>
    </w:p>
  </w:comment>
  <w:comment w:id="6" w:author="lwise" w:date="2021-09-25T14:11:48Z" w:initials="l">
    <w:p w14:paraId="70170C1E">
      <w:pPr>
        <w:pStyle w:val="4"/>
        <w:rPr>
          <w:rFonts w:hint="default"/>
          <w:lang w:val="pt-PT"/>
        </w:rPr>
      </w:pPr>
      <w:r>
        <w:rPr>
          <w:rFonts w:hint="default"/>
          <w:lang w:val="pt-PT"/>
        </w:rPr>
        <w:t>Same settings as other fleets</w:t>
      </w:r>
    </w:p>
  </w:comment>
  <w:comment w:id="7" w:author="lwise" w:date="2021-09-25T14:12:21Z" w:initials="l">
    <w:p w14:paraId="4C180012">
      <w:pPr>
        <w:pStyle w:val="4"/>
        <w:rPr>
          <w:rFonts w:hint="default"/>
          <w:lang w:val="pt-PT"/>
        </w:rPr>
      </w:pPr>
      <w:r>
        <w:rPr>
          <w:rFonts w:hint="default"/>
          <w:lang w:val="pt-PT"/>
        </w:rPr>
        <w:t>Same setting as other fleets</w:t>
      </w:r>
      <w:bookmarkStart w:id="0" w:name="_GoBack"/>
      <w:bookmarkEnd w:id="0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5E02B47" w15:done="0"/>
  <w15:commentEx w15:paraId="1CA45849" w15:done="0"/>
  <w15:commentEx w15:paraId="292B363B" w15:done="0"/>
  <w15:commentEx w15:paraId="282B7E0B" w15:done="0"/>
  <w15:commentEx w15:paraId="312E5A61" w15:done="0"/>
  <w15:commentEx w15:paraId="4FF026EC" w15:done="0"/>
  <w15:commentEx w15:paraId="70170C1E" w15:done="0"/>
  <w15:commentEx w15:paraId="4C18001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LW">
    <w15:presenceInfo w15:providerId="None" w15:userId="LW"/>
  </w15:person>
  <w15:person w15:author="lwise">
    <w15:presenceInfo w15:providerId="None" w15:userId="lwis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131F35"/>
    <w:rsid w:val="352D6830"/>
    <w:rsid w:val="461E17A5"/>
    <w:rsid w:val="58061149"/>
    <w:rsid w:val="7A955E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uiPriority w:val="0"/>
    <w:pPr>
      <w:jc w:val="left"/>
    </w:pPr>
  </w:style>
  <w:style w:type="paragraph" w:styleId="5">
    <w:name w:val="Plain Text"/>
    <w:basedOn w:val="1"/>
    <w:uiPriority w:val="0"/>
    <w:rPr>
      <w:rFonts w:ascii="Courier New" w:hAnsi="Courier New" w:cs="Courier New"/>
      <w:sz w:val="2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52</TotalTime>
  <ScaleCrop>false</ScaleCrop>
  <LinksUpToDate>false</LinksUpToDate>
  <Application>WPS Office_11.2.0.10323_F1E327BC-269C-435d-A152-05C5408002CA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2021-09-25T11:21:00Z</dcterms:created>
  <dc:creator>lwise.IPIMAR</dc:creator>
  <cp:lastModifiedBy>lwise</cp:lastModifiedBy>
  <dcterms:modified xsi:type="dcterms:W3CDTF">2021-09-25T13:12:48Z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2070-11.2.0.10323</vt:lpwstr>
  </property>
  <property fmtid="{D5CDD505-2E9C-101B-9397-08002B2CF9AE}" pid="3" name="ICV">
    <vt:lpwstr>430695DCE6414B31910D616DC4202D60</vt:lpwstr>
  </property>
</Properties>
</file>