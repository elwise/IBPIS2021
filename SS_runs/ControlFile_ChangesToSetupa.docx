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rPr>
      </w:pPr>
      <w:r>
        <w:rPr>
          <w:rFonts w:hint="default"/>
        </w:rPr>
        <w:t>#V3.30.11.00-trans;_2018_04_11;_Stock_Synthesis_by_Richard_Methot_(NOAA)_using_ADMB_11.6</w:t>
      </w:r>
    </w:p>
    <w:p>
      <w:pPr>
        <w:pStyle w:val="5"/>
        <w:rPr>
          <w:rFonts w:hint="default"/>
        </w:rPr>
      </w:pPr>
      <w:r>
        <w:rPr>
          <w:rFonts w:hint="default"/>
        </w:rPr>
        <w:t>#This is a work of the U.S. Government and is not subject to copyright protection in the United States.</w:t>
      </w:r>
    </w:p>
    <w:p>
      <w:pPr>
        <w:pStyle w:val="5"/>
        <w:rPr>
          <w:rFonts w:hint="default"/>
        </w:rPr>
      </w:pPr>
      <w:r>
        <w:rPr>
          <w:rFonts w:hint="default"/>
        </w:rPr>
        <w:t>#Foreign copyrights may apply. See copyright.txt for more information.</w:t>
      </w:r>
    </w:p>
    <w:p>
      <w:pPr>
        <w:pStyle w:val="5"/>
        <w:rPr>
          <w:rFonts w:hint="default"/>
        </w:rPr>
      </w:pPr>
      <w:r>
        <w:rPr>
          <w:rFonts w:hint="default"/>
        </w:rPr>
        <w:t>#_user_support_available_at:NMFS.Stock.Synthesis@noaa.gov</w:t>
      </w:r>
    </w:p>
    <w:p>
      <w:pPr>
        <w:pStyle w:val="5"/>
        <w:rPr>
          <w:rFonts w:hint="default"/>
        </w:rPr>
      </w:pPr>
      <w:r>
        <w:rPr>
          <w:rFonts w:hint="default"/>
        </w:rPr>
        <w:t>#_user_info_available_at:https://vlab.ncep.noaa.gov/group/stock-synthesis</w:t>
      </w:r>
    </w:p>
    <w:p>
      <w:pPr>
        <w:pStyle w:val="5"/>
        <w:rPr>
          <w:rFonts w:hint="default"/>
        </w:rPr>
      </w:pPr>
      <w:r>
        <w:rPr>
          <w:rFonts w:hint="default"/>
        </w:rPr>
        <w:t>#C Sardine in 8c and 9a: ASSESSMENT 2020</w:t>
      </w:r>
    </w:p>
    <w:p>
      <w:pPr>
        <w:pStyle w:val="5"/>
        <w:rPr>
          <w:rFonts w:hint="default"/>
        </w:rPr>
      </w:pPr>
      <w:r>
        <w:rPr>
          <w:rFonts w:hint="default"/>
        </w:rPr>
        <w:t>#C growth parameters are estimated spawner-recruitment bias adjustment Not tuned For optimality</w:t>
      </w:r>
    </w:p>
    <w:p>
      <w:pPr>
        <w:pStyle w:val="5"/>
        <w:rPr>
          <w:rFonts w:hint="default"/>
        </w:rPr>
      </w:pPr>
      <w:r>
        <w:rPr>
          <w:rFonts w:hint="default"/>
        </w:rPr>
        <w:t>#_data_and_control_files: sardine.dat // sardine.ctl</w:t>
      </w:r>
    </w:p>
    <w:p>
      <w:pPr>
        <w:pStyle w:val="5"/>
        <w:rPr>
          <w:rFonts w:hint="default"/>
        </w:rPr>
      </w:pPr>
      <w:r>
        <w:rPr>
          <w:rFonts w:hint="default"/>
        </w:rPr>
        <w:t>1  # 0 means do not read wtatage.ss; 1 means read and use wtatage.ss and also read and use growth parameters</w:t>
      </w:r>
    </w:p>
    <w:p>
      <w:pPr>
        <w:pStyle w:val="5"/>
        <w:rPr>
          <w:rFonts w:hint="default"/>
        </w:rPr>
      </w:pPr>
      <w:r>
        <w:rPr>
          <w:rFonts w:hint="default"/>
        </w:rPr>
        <w:t>1  #_N_Growth_Patterns</w:t>
      </w:r>
    </w:p>
    <w:p>
      <w:pPr>
        <w:pStyle w:val="5"/>
        <w:rPr>
          <w:rFonts w:hint="default"/>
        </w:rPr>
      </w:pPr>
      <w:r>
        <w:rPr>
          <w:rFonts w:hint="default"/>
        </w:rPr>
        <w:t xml:space="preserve">1 #_N_platoons_Within_GrowthPattern </w:t>
      </w:r>
    </w:p>
    <w:p>
      <w:pPr>
        <w:pStyle w:val="5"/>
        <w:rPr>
          <w:rFonts w:hint="default"/>
        </w:rPr>
      </w:pPr>
      <w:r>
        <w:rPr>
          <w:rFonts w:hint="default"/>
        </w:rPr>
        <w:t>#_Cond 1 #_Morph_between/within_stdev_ratio (no read if N_morphs=1)</w:t>
      </w:r>
    </w:p>
    <w:p>
      <w:pPr>
        <w:pStyle w:val="5"/>
        <w:rPr>
          <w:rFonts w:hint="default"/>
        </w:rPr>
      </w:pPr>
      <w:r>
        <w:rPr>
          <w:rFonts w:hint="default"/>
        </w:rPr>
        <w:t>#_Cond  1 #vector_Morphdist_(-1_in_first_val_gives_normal_approx)</w:t>
      </w:r>
    </w:p>
    <w:p>
      <w:pPr>
        <w:pStyle w:val="5"/>
        <w:rPr>
          <w:rFonts w:hint="default"/>
        </w:rPr>
      </w:pPr>
      <w:r>
        <w:rPr>
          <w:rFonts w:hint="default"/>
        </w:rPr>
        <w:t>#</w:t>
      </w:r>
    </w:p>
    <w:p>
      <w:pPr>
        <w:pStyle w:val="5"/>
        <w:rPr>
          <w:rFonts w:hint="default"/>
        </w:rPr>
      </w:pPr>
      <w:r>
        <w:rPr>
          <w:rFonts w:hint="default"/>
        </w:rPr>
        <w:t>4 # recr_dist_method for parameters:  2=main effects for GP, Settle timing, Area; 3=each Settle entity; 4=none when N_GP*Nsettle*pop==1</w:t>
      </w:r>
    </w:p>
    <w:p>
      <w:pPr>
        <w:pStyle w:val="5"/>
        <w:rPr>
          <w:rFonts w:hint="default"/>
        </w:rPr>
      </w:pPr>
      <w:r>
        <w:rPr>
          <w:rFonts w:hint="default"/>
        </w:rPr>
        <w:t>1 # not yet implemented; Future usage: Spawner-Recruitment: 1=global; 2=by area</w:t>
      </w:r>
    </w:p>
    <w:p>
      <w:pPr>
        <w:pStyle w:val="5"/>
        <w:rPr>
          <w:rFonts w:hint="default"/>
        </w:rPr>
      </w:pPr>
      <w:r>
        <w:rPr>
          <w:rFonts w:hint="default"/>
        </w:rPr>
        <w:t xml:space="preserve">1 #  number of recruitment settlement assignments </w:t>
      </w:r>
    </w:p>
    <w:p>
      <w:pPr>
        <w:pStyle w:val="5"/>
        <w:rPr>
          <w:rFonts w:hint="default"/>
        </w:rPr>
      </w:pPr>
      <w:r>
        <w:rPr>
          <w:rFonts w:hint="default"/>
        </w:rPr>
        <w:t>0 # unused option</w:t>
      </w:r>
    </w:p>
    <w:p>
      <w:pPr>
        <w:pStyle w:val="5"/>
        <w:rPr>
          <w:rFonts w:hint="default"/>
        </w:rPr>
      </w:pPr>
      <w:r>
        <w:rPr>
          <w:rFonts w:hint="default"/>
        </w:rPr>
        <w:t>#GPattern month  area  age (for each settlement assignment)</w:t>
      </w:r>
    </w:p>
    <w:p>
      <w:pPr>
        <w:pStyle w:val="5"/>
        <w:rPr>
          <w:rFonts w:hint="default"/>
        </w:rPr>
      </w:pPr>
      <w:r>
        <w:rPr>
          <w:rFonts w:hint="default"/>
        </w:rPr>
        <w:t xml:space="preserve"> 1 1 1 0</w:t>
      </w:r>
    </w:p>
    <w:p>
      <w:pPr>
        <w:pStyle w:val="5"/>
        <w:rPr>
          <w:rFonts w:hint="default"/>
        </w:rPr>
      </w:pPr>
      <w:r>
        <w:rPr>
          <w:rFonts w:hint="default"/>
        </w:rPr>
        <w:t>#</w:t>
      </w:r>
    </w:p>
    <w:p>
      <w:pPr>
        <w:pStyle w:val="5"/>
        <w:rPr>
          <w:rFonts w:hint="default"/>
        </w:rPr>
      </w:pPr>
      <w:r>
        <w:rPr>
          <w:rFonts w:hint="default"/>
        </w:rPr>
        <w:t>#_Cond 0 # N_movement_definitions goes here if Nareas &gt; 1</w:t>
      </w:r>
    </w:p>
    <w:p>
      <w:pPr>
        <w:pStyle w:val="5"/>
        <w:rPr>
          <w:rFonts w:hint="default"/>
        </w:rPr>
      </w:pPr>
      <w:r>
        <w:rPr>
          <w:rFonts w:hint="default"/>
        </w:rPr>
        <w:t>#_Cond 1.0 # first age that moves (real age at begin of season, not integer) also cond on do_migration&gt;0</w:t>
      </w:r>
    </w:p>
    <w:p>
      <w:pPr>
        <w:pStyle w:val="5"/>
        <w:rPr>
          <w:rFonts w:hint="default"/>
        </w:rPr>
      </w:pPr>
      <w:r>
        <w:rPr>
          <w:rFonts w:hint="default"/>
        </w:rPr>
        <w:t>#_Cond 1 1 1 2 4 10 # example move definition for seas=1, morph=1, source=1 dest=2, age1=4, age2=10</w:t>
      </w:r>
    </w:p>
    <w:p>
      <w:pPr>
        <w:pStyle w:val="5"/>
        <w:rPr>
          <w:rFonts w:hint="default"/>
        </w:rPr>
      </w:pPr>
      <w:r>
        <w:rPr>
          <w:rFonts w:hint="default"/>
        </w:rPr>
        <w:t>#</w:t>
      </w:r>
    </w:p>
    <w:p>
      <w:pPr>
        <w:pStyle w:val="5"/>
        <w:rPr>
          <w:rFonts w:hint="default"/>
        </w:rPr>
      </w:pPr>
      <w:del w:id="0" w:author="LW" w:date="2021-09-25T15:16:23Z">
        <w:r>
          <w:rPr>
            <w:rFonts w:hint="default"/>
          </w:rPr>
          <w:delText xml:space="preserve">2 </w:delText>
        </w:r>
      </w:del>
      <w:ins w:id="1" w:author="LW" w:date="2021-09-25T15:16:23Z">
        <w:r>
          <w:rPr>
            <w:rFonts w:hint="default"/>
          </w:rPr>
          <w:t xml:space="preserve">0 </w:t>
        </w:r>
      </w:ins>
      <w:r>
        <w:rPr>
          <w:rFonts w:hint="default"/>
        </w:rPr>
        <w:t>#_</w:t>
      </w:r>
      <w:commentRangeStart w:id="0"/>
      <w:r>
        <w:rPr>
          <w:rFonts w:hint="default"/>
        </w:rPr>
        <w:t>Nblock_Patterns</w:t>
      </w:r>
      <w:commentRangeEnd w:id="0"/>
      <w:r>
        <w:commentReference w:id="0"/>
      </w:r>
    </w:p>
    <w:p>
      <w:pPr>
        <w:pStyle w:val="5"/>
        <w:rPr>
          <w:rFonts w:hint="default"/>
        </w:rPr>
      </w:pPr>
      <w:ins w:id="2" w:author="LW" w:date="2021-09-25T15:16:23Z">
        <w:r>
          <w:rPr>
            <w:rFonts w:hint="default"/>
          </w:rPr>
          <w:t xml:space="preserve"># </w:t>
        </w:r>
      </w:ins>
      <w:r>
        <w:rPr>
          <w:rFonts w:hint="default"/>
        </w:rPr>
        <w:t xml:space="preserve">2 1 #_blocks_per_pattern </w:t>
      </w:r>
    </w:p>
    <w:p>
      <w:pPr>
        <w:pStyle w:val="5"/>
        <w:rPr>
          <w:rFonts w:hint="default"/>
        </w:rPr>
      </w:pPr>
      <w:del w:id="3" w:author="LW" w:date="2021-09-25T15:16:23Z">
        <w:r>
          <w:rPr>
            <w:rFonts w:hint="default"/>
          </w:rPr>
          <w:delText>#_</w:delText>
        </w:r>
      </w:del>
      <w:ins w:id="4" w:author="LW" w:date="2021-09-25T15:16:23Z">
        <w:r>
          <w:rPr>
            <w:rFonts w:hint="default"/>
          </w:rPr>
          <w:t xml:space="preserve"># </w:t>
        </w:r>
      </w:ins>
      <w:r>
        <w:rPr>
          <w:rFonts w:hint="default"/>
        </w:rPr>
        <w:t>begin and end years of blocks</w:t>
      </w:r>
    </w:p>
    <w:p>
      <w:pPr>
        <w:pStyle w:val="5"/>
        <w:rPr>
          <w:rFonts w:hint="default"/>
        </w:rPr>
      </w:pPr>
      <w:ins w:id="5" w:author="LW" w:date="2021-09-25T15:16:23Z">
        <w:r>
          <w:rPr>
            <w:rFonts w:hint="default"/>
          </w:rPr>
          <w:t xml:space="preserve"># </w:t>
        </w:r>
      </w:ins>
      <w:r>
        <w:rPr>
          <w:rFonts w:hint="default"/>
        </w:rPr>
        <w:t>1988 2005 2006 2020</w:t>
      </w:r>
    </w:p>
    <w:p>
      <w:pPr>
        <w:pStyle w:val="5"/>
        <w:rPr>
          <w:rFonts w:hint="default"/>
        </w:rPr>
      </w:pPr>
      <w:ins w:id="6" w:author="LW" w:date="2021-09-25T15:16:23Z">
        <w:r>
          <w:rPr>
            <w:rFonts w:hint="default"/>
          </w:rPr>
          <w:t xml:space="preserve"># </w:t>
        </w:r>
      </w:ins>
      <w:r>
        <w:rPr>
          <w:rFonts w:hint="default"/>
        </w:rPr>
        <w:t>1977 1977</w:t>
      </w:r>
    </w:p>
    <w:p>
      <w:pPr>
        <w:pStyle w:val="5"/>
        <w:rPr>
          <w:rFonts w:hint="default"/>
        </w:rPr>
      </w:pPr>
      <w:r>
        <w:rPr>
          <w:rFonts w:hint="default"/>
        </w:rPr>
        <w:t>#</w:t>
      </w:r>
    </w:p>
    <w:p>
      <w:pPr>
        <w:pStyle w:val="5"/>
        <w:rPr>
          <w:rFonts w:hint="default"/>
        </w:rPr>
      </w:pPr>
      <w:r>
        <w:rPr>
          <w:rFonts w:hint="default"/>
        </w:rPr>
        <w:t xml:space="preserve"># controls for all timevary parameters </w:t>
      </w:r>
    </w:p>
    <w:p>
      <w:pPr>
        <w:pStyle w:val="5"/>
        <w:rPr>
          <w:rFonts w:hint="default"/>
        </w:rPr>
      </w:pPr>
      <w:r>
        <w:rPr>
          <w:rFonts w:hint="default"/>
        </w:rPr>
        <w:t>1 #_env/block/dev_adjust_method for all time-vary parms (1=warn relative to base parm bounds; 3=no bound check)</w:t>
      </w:r>
    </w:p>
    <w:p>
      <w:pPr>
        <w:pStyle w:val="5"/>
        <w:rPr>
          <w:rFonts w:hint="default"/>
        </w:rPr>
      </w:pPr>
      <w:r>
        <w:rPr>
          <w:rFonts w:hint="default"/>
        </w:rPr>
        <w:t>#  autogen</w:t>
      </w:r>
    </w:p>
    <w:p>
      <w:pPr>
        <w:pStyle w:val="5"/>
        <w:rPr>
          <w:rFonts w:hint="default"/>
        </w:rPr>
      </w:pPr>
      <w:r>
        <w:rPr>
          <w:rFonts w:hint="default"/>
        </w:rPr>
        <w:t>1 1 1 1 1 # autogen: 1st element for biology, 2nd for SR, 3rd for Q, 4th reserved, 5th for selex</w:t>
      </w:r>
    </w:p>
    <w:p>
      <w:pPr>
        <w:pStyle w:val="5"/>
        <w:rPr>
          <w:rFonts w:hint="default"/>
        </w:rPr>
      </w:pPr>
      <w:r>
        <w:rPr>
          <w:rFonts w:hint="default"/>
        </w:rPr>
        <w:t># where: 0 = autogen all time-varying parms; 1 = read each time-varying parm line; 2 = read then autogen if parm min==-12345</w:t>
      </w:r>
    </w:p>
    <w:p>
      <w:pPr>
        <w:pStyle w:val="5"/>
        <w:rPr>
          <w:rFonts w:hint="default"/>
        </w:rPr>
      </w:pPr>
      <w:r>
        <w:rPr>
          <w:rFonts w:hint="default"/>
        </w:rPr>
        <w:t xml:space="preserve"># </w:t>
      </w:r>
    </w:p>
    <w:p>
      <w:pPr>
        <w:pStyle w:val="5"/>
        <w:rPr>
          <w:rFonts w:hint="default"/>
        </w:rPr>
      </w:pPr>
      <w:r>
        <w:rPr>
          <w:rFonts w:hint="default"/>
        </w:rPr>
        <w:t>#</w:t>
      </w:r>
    </w:p>
    <w:p>
      <w:pPr>
        <w:pStyle w:val="5"/>
        <w:rPr>
          <w:rFonts w:hint="default"/>
        </w:rPr>
      </w:pPr>
      <w:r>
        <w:rPr>
          <w:rFonts w:hint="default"/>
        </w:rPr>
        <w:t xml:space="preserve"># setup for M, growth, maturity, fecundity, recruitment distibution, movement </w:t>
      </w:r>
    </w:p>
    <w:p>
      <w:pPr>
        <w:pStyle w:val="5"/>
        <w:rPr>
          <w:rFonts w:hint="default"/>
        </w:rPr>
      </w:pPr>
      <w:r>
        <w:rPr>
          <w:rFonts w:hint="default"/>
        </w:rPr>
        <w:t>#</w:t>
      </w:r>
    </w:p>
    <w:p>
      <w:pPr>
        <w:pStyle w:val="5"/>
        <w:rPr>
          <w:rFonts w:hint="default"/>
        </w:rPr>
      </w:pPr>
      <w:r>
        <w:rPr>
          <w:rFonts w:hint="default"/>
        </w:rPr>
        <w:t>3 #_natM_type:_0=1Parm; 1=N_breakpoints;_2=Lorenzen;_3=agespecific;_4=agespec_withseasinterpolate</w:t>
      </w:r>
    </w:p>
    <w:p>
      <w:pPr>
        <w:pStyle w:val="5"/>
        <w:rPr>
          <w:rFonts w:hint="default"/>
        </w:rPr>
      </w:pPr>
      <w:r>
        <w:rPr>
          <w:rFonts w:hint="default"/>
        </w:rPr>
        <w:t xml:space="preserve"> #_Age_natmort_by sex x growthpattern</w:t>
      </w:r>
    </w:p>
    <w:p>
      <w:pPr>
        <w:pStyle w:val="5"/>
        <w:rPr>
          <w:rFonts w:hint="default"/>
        </w:rPr>
      </w:pPr>
      <w:r>
        <w:rPr>
          <w:rFonts w:hint="default"/>
        </w:rPr>
        <w:t xml:space="preserve"> 0.98 0.61 0.47 0.4 0.36 0.35 0.32</w:t>
      </w:r>
    </w:p>
    <w:p>
      <w:pPr>
        <w:pStyle w:val="5"/>
        <w:rPr>
          <w:rFonts w:hint="default"/>
        </w:rPr>
      </w:pPr>
      <w:r>
        <w:rPr>
          <w:rFonts w:hint="default"/>
        </w:rPr>
        <w:t>1 # GrowthModel: 1=vonBert with L1&amp;L2; 2=Richards with L1&amp;L2; 3=age_specific_K; 4=not implemented</w:t>
      </w:r>
    </w:p>
    <w:p>
      <w:pPr>
        <w:pStyle w:val="5"/>
        <w:rPr>
          <w:rFonts w:hint="default"/>
        </w:rPr>
      </w:pPr>
      <w:r>
        <w:rPr>
          <w:rFonts w:hint="default"/>
        </w:rPr>
        <w:t>0 #_Age(post-settlement)_for_L1;linear growth below this</w:t>
      </w:r>
    </w:p>
    <w:p>
      <w:pPr>
        <w:pStyle w:val="5"/>
        <w:rPr>
          <w:rFonts w:hint="default"/>
        </w:rPr>
      </w:pPr>
      <w:r>
        <w:rPr>
          <w:rFonts w:hint="default"/>
        </w:rPr>
        <w:t>6 #_Growth_Age_for_L2 (999 to use as Linf)</w:t>
      </w:r>
    </w:p>
    <w:p>
      <w:pPr>
        <w:pStyle w:val="5"/>
        <w:rPr>
          <w:rFonts w:hint="default"/>
        </w:rPr>
      </w:pPr>
      <w:r>
        <w:rPr>
          <w:rFonts w:hint="default"/>
        </w:rPr>
        <w:t>-999 #_exponential decay for growth above maxage (fixed at 0.2 in 3.24; value should approx initial Z; -999 replicates 3.24)</w:t>
      </w:r>
    </w:p>
    <w:p>
      <w:pPr>
        <w:pStyle w:val="5"/>
        <w:rPr>
          <w:rFonts w:hint="default"/>
        </w:rPr>
      </w:pPr>
      <w:r>
        <w:rPr>
          <w:rFonts w:hint="default"/>
        </w:rPr>
        <w:t>0  #_placeholder for future growth feature</w:t>
      </w:r>
    </w:p>
    <w:p>
      <w:pPr>
        <w:pStyle w:val="5"/>
        <w:rPr>
          <w:rFonts w:hint="default"/>
        </w:rPr>
      </w:pPr>
      <w:r>
        <w:rPr>
          <w:rFonts w:hint="default"/>
        </w:rPr>
        <w:t>0 #_SD_add_to_LAA (set to 0.1 for SS2 V1.x compatibility)</w:t>
      </w:r>
    </w:p>
    <w:p>
      <w:pPr>
        <w:pStyle w:val="5"/>
        <w:rPr>
          <w:rFonts w:hint="default"/>
        </w:rPr>
      </w:pPr>
      <w:r>
        <w:rPr>
          <w:rFonts w:hint="default"/>
        </w:rPr>
        <w:t>0 #_CV_Growth_Pattern:  0 CV=f(LAA); 1 CV=F(A); 2 SD=F(LAA); 3 SD=F(A); 4 logSD=F(A)</w:t>
      </w:r>
    </w:p>
    <w:p>
      <w:pPr>
        <w:pStyle w:val="5"/>
        <w:rPr>
          <w:rFonts w:hint="default"/>
        </w:rPr>
      </w:pPr>
      <w:r>
        <w:rPr>
          <w:rFonts w:hint="default"/>
        </w:rPr>
        <w:t>5 #_maturity_option:  1=length logistic; 2=age logistic; 3=read age-maturity matrix by growth_pattern; 4=read age-fecundity; 5=disabled; 6=read length-maturity</w:t>
      </w:r>
    </w:p>
    <w:p>
      <w:pPr>
        <w:pStyle w:val="5"/>
        <w:rPr>
          <w:rFonts w:hint="default"/>
        </w:rPr>
      </w:pPr>
      <w:r>
        <w:rPr>
          <w:rFonts w:hint="default"/>
        </w:rPr>
        <w:t>#_Age_Fecundity by growth pattern from wt-at-age.ss now invoked by read bodywt flag</w:t>
      </w:r>
    </w:p>
    <w:p>
      <w:pPr>
        <w:pStyle w:val="5"/>
        <w:rPr>
          <w:rFonts w:hint="default"/>
        </w:rPr>
      </w:pPr>
      <w:r>
        <w:rPr>
          <w:rFonts w:hint="default"/>
        </w:rPr>
        <w:t>1 #_First_Mature_Age</w:t>
      </w:r>
    </w:p>
    <w:p>
      <w:pPr>
        <w:pStyle w:val="5"/>
        <w:rPr>
          <w:rFonts w:hint="default"/>
        </w:rPr>
      </w:pPr>
      <w:r>
        <w:rPr>
          <w:rFonts w:hint="default"/>
        </w:rPr>
        <w:t>1 #_fecundity option:(1)eggs=Wt*(a+b*Wt);(2)eggs=a*L^b;(3)eggs=a*Wt^b; (4)eggs=a+b*L; (5)eggs=a+b*W</w:t>
      </w:r>
    </w:p>
    <w:p>
      <w:pPr>
        <w:pStyle w:val="5"/>
        <w:rPr>
          <w:rFonts w:hint="default"/>
        </w:rPr>
      </w:pPr>
      <w:r>
        <w:rPr>
          <w:rFonts w:hint="default"/>
        </w:rPr>
        <w:t>0 #_hermaphroditism option:  0=none; 1=female-to-male age-specific fxn; -1=male-to-female age-specific fxn</w:t>
      </w:r>
    </w:p>
    <w:p>
      <w:pPr>
        <w:pStyle w:val="5"/>
        <w:rPr>
          <w:rFonts w:hint="default"/>
        </w:rPr>
      </w:pPr>
      <w:r>
        <w:rPr>
          <w:rFonts w:hint="default"/>
        </w:rPr>
        <w:t>1 #_parameter_offset_approach (1=none, 2= M, G, CV_G as offset from female-GP1, 3=like SS2 V1.x)</w:t>
      </w:r>
    </w:p>
    <w:p>
      <w:pPr>
        <w:pStyle w:val="5"/>
        <w:rPr>
          <w:rFonts w:hint="default"/>
        </w:rPr>
      </w:pPr>
      <w:r>
        <w:rPr>
          <w:rFonts w:hint="default"/>
        </w:rPr>
        <w:t>#</w:t>
      </w:r>
    </w:p>
    <w:p>
      <w:pPr>
        <w:pStyle w:val="5"/>
        <w:rPr>
          <w:rFonts w:hint="default"/>
        </w:rPr>
      </w:pPr>
      <w:r>
        <w:rPr>
          <w:rFonts w:hint="default"/>
        </w:rPr>
        <w:t>#_growth_parms</w:t>
      </w:r>
    </w:p>
    <w:p>
      <w:pPr>
        <w:pStyle w:val="5"/>
        <w:rPr>
          <w:rFonts w:hint="default"/>
        </w:rPr>
      </w:pPr>
      <w:r>
        <w:rPr>
          <w:rFonts w:hint="default"/>
        </w:rPr>
        <w:t>#_ LO HI INIT PRIOR PR_SD PR_type PHASE env_var&amp;link dev_link dev_minyr dev_maxyr dev_PH Block Block_Fxn</w:t>
      </w:r>
    </w:p>
    <w:p>
      <w:pPr>
        <w:pStyle w:val="5"/>
        <w:rPr>
          <w:rFonts w:hint="default"/>
        </w:rPr>
      </w:pPr>
      <w:r>
        <w:rPr>
          <w:rFonts w:hint="default"/>
        </w:rPr>
        <w:t xml:space="preserve"> 8 18 14 0 0 0 -2 0 0 0 0 0 0 0 # L_at_Amin_Fem_GP_1</w:t>
      </w:r>
    </w:p>
    <w:p>
      <w:pPr>
        <w:pStyle w:val="5"/>
        <w:rPr>
          <w:rFonts w:hint="default"/>
        </w:rPr>
      </w:pPr>
      <w:r>
        <w:rPr>
          <w:rFonts w:hint="default"/>
        </w:rPr>
        <w:t xml:space="preserve"> 20 25 23 0 0 0 -4 0 0 0 0 0 0 0 # L_at_Amax_Fem_GP_1</w:t>
      </w:r>
    </w:p>
    <w:p>
      <w:pPr>
        <w:pStyle w:val="5"/>
        <w:rPr>
          <w:rFonts w:hint="default"/>
        </w:rPr>
      </w:pPr>
      <w:r>
        <w:rPr>
          <w:rFonts w:hint="default"/>
        </w:rPr>
        <w:t xml:space="preserve"> 0.2 0.8 0.4 0 0 0 -4 0 0 0 0 0 0 0 # VonBert_K_Fem_GP_1</w:t>
      </w:r>
    </w:p>
    <w:p>
      <w:pPr>
        <w:pStyle w:val="5"/>
        <w:rPr>
          <w:rFonts w:hint="default"/>
        </w:rPr>
      </w:pPr>
      <w:r>
        <w:rPr>
          <w:rFonts w:hint="default"/>
        </w:rPr>
        <w:t xml:space="preserve"> 0.05 0.25 0.1 0 0 0 -3 0 0 0 0 0 0 0 # CV_young_Fem_GP_1</w:t>
      </w:r>
    </w:p>
    <w:p>
      <w:pPr>
        <w:pStyle w:val="5"/>
        <w:rPr>
          <w:rFonts w:hint="default"/>
        </w:rPr>
      </w:pPr>
      <w:r>
        <w:rPr>
          <w:rFonts w:hint="default"/>
        </w:rPr>
        <w:t xml:space="preserve"> 0.05 0.25 0.1 0 0 0 -3 0 0 0 0 0 0 0 # CV_old_Fem_GP_1</w:t>
      </w:r>
    </w:p>
    <w:p>
      <w:pPr>
        <w:pStyle w:val="5"/>
        <w:rPr>
          <w:rFonts w:hint="default"/>
        </w:rPr>
      </w:pPr>
      <w:r>
        <w:rPr>
          <w:rFonts w:hint="default"/>
        </w:rPr>
        <w:t xml:space="preserve"> -3 3 2 0 0 0 -3 0 0 0 0 0 0 0 # Wtlen_1_Fem</w:t>
      </w:r>
    </w:p>
    <w:p>
      <w:pPr>
        <w:pStyle w:val="5"/>
        <w:rPr>
          <w:rFonts w:hint="default"/>
        </w:rPr>
      </w:pPr>
      <w:r>
        <w:rPr>
          <w:rFonts w:hint="default"/>
        </w:rPr>
        <w:t xml:space="preserve"> -3 4 3 0 0 0 -3 0 0 0 0 0 0 0 # Wtlen_2_Fem</w:t>
      </w:r>
    </w:p>
    <w:p>
      <w:pPr>
        <w:pStyle w:val="5"/>
        <w:rPr>
          <w:rFonts w:hint="default"/>
        </w:rPr>
      </w:pPr>
      <w:r>
        <w:rPr>
          <w:rFonts w:hint="default"/>
        </w:rPr>
        <w:t xml:space="preserve"> 50 60 55 0 0 0 -3 0 0 0 0 0 0 0 # Mat50%_Fem</w:t>
      </w:r>
    </w:p>
    <w:p>
      <w:pPr>
        <w:pStyle w:val="5"/>
        <w:rPr>
          <w:rFonts w:hint="default"/>
        </w:rPr>
      </w:pPr>
      <w:r>
        <w:rPr>
          <w:rFonts w:hint="default"/>
        </w:rPr>
        <w:t xml:space="preserve"> -3 3 -0.25 0 0 0 -3 0 0 0 0 0 0 0 # Mat_slope_Fem</w:t>
      </w:r>
    </w:p>
    <w:p>
      <w:pPr>
        <w:pStyle w:val="5"/>
        <w:rPr>
          <w:rFonts w:hint="default"/>
        </w:rPr>
      </w:pPr>
      <w:r>
        <w:rPr>
          <w:rFonts w:hint="default"/>
        </w:rPr>
        <w:t xml:space="preserve"> -3 3 1 0 0 0 -3 0 0 0 0 0 0 0 # Eggs/kg_inter_Fem</w:t>
      </w:r>
    </w:p>
    <w:p>
      <w:pPr>
        <w:pStyle w:val="5"/>
        <w:rPr>
          <w:rFonts w:hint="default"/>
        </w:rPr>
      </w:pPr>
      <w:r>
        <w:rPr>
          <w:rFonts w:hint="default"/>
        </w:rPr>
        <w:t xml:space="preserve"> -3 3 0 0 0 0 -3 0 0 0 0 0 0 0 # Eggs/kg_slope_wt_Fem</w:t>
      </w:r>
    </w:p>
    <w:p>
      <w:pPr>
        <w:pStyle w:val="5"/>
        <w:rPr>
          <w:rFonts w:hint="default"/>
        </w:rPr>
      </w:pPr>
      <w:r>
        <w:rPr>
          <w:rFonts w:hint="default"/>
        </w:rPr>
        <w:t># 0 0 0 0 0 0 -4 0 0 0 0 0 0 0 # RecrDist_GP_1</w:t>
      </w:r>
    </w:p>
    <w:p>
      <w:pPr>
        <w:pStyle w:val="5"/>
        <w:rPr>
          <w:rFonts w:hint="default"/>
        </w:rPr>
      </w:pPr>
      <w:r>
        <w:rPr>
          <w:rFonts w:hint="default"/>
        </w:rPr>
        <w:t># 0 0 0 0 0 0 -4 0 0 0 0 0 0 0 # RecrDist_Area_1</w:t>
      </w:r>
    </w:p>
    <w:p>
      <w:pPr>
        <w:pStyle w:val="5"/>
        <w:rPr>
          <w:rFonts w:hint="default"/>
        </w:rPr>
      </w:pPr>
      <w:r>
        <w:rPr>
          <w:rFonts w:hint="default"/>
        </w:rPr>
        <w:t># 0 0 0 0 0 0 -4 0 0 0 0 0 0 0 # RecrDist_timing_1</w:t>
      </w:r>
    </w:p>
    <w:p>
      <w:pPr>
        <w:pStyle w:val="5"/>
        <w:rPr>
          <w:rFonts w:hint="default"/>
        </w:rPr>
      </w:pPr>
      <w:r>
        <w:rPr>
          <w:rFonts w:hint="default"/>
        </w:rPr>
        <w:t xml:space="preserve"> 1 1 1 1 1 0 -1 0 0 0 0 0 0 0 # CohortGrowDev</w:t>
      </w:r>
    </w:p>
    <w:p>
      <w:pPr>
        <w:pStyle w:val="5"/>
        <w:rPr>
          <w:rFonts w:hint="default"/>
        </w:rPr>
      </w:pPr>
      <w:r>
        <w:rPr>
          <w:rFonts w:hint="default"/>
        </w:rPr>
        <w:t xml:space="preserve"> 0.000001 0.999999 0.5 0.5  0.5 0 -99 0 0 0 0 0 0 0 # FracFemale_GP_1</w:t>
      </w:r>
    </w:p>
    <w:p>
      <w:pPr>
        <w:pStyle w:val="5"/>
        <w:rPr>
          <w:rFonts w:hint="default"/>
        </w:rPr>
      </w:pPr>
      <w:r>
        <w:rPr>
          <w:rFonts w:hint="default"/>
        </w:rPr>
        <w:t>#</w:t>
      </w:r>
    </w:p>
    <w:p>
      <w:pPr>
        <w:pStyle w:val="5"/>
        <w:rPr>
          <w:rFonts w:hint="default"/>
        </w:rPr>
      </w:pPr>
      <w:r>
        <w:rPr>
          <w:rFonts w:hint="default"/>
        </w:rPr>
        <w:t>#_no timevary MG parameters</w:t>
      </w:r>
    </w:p>
    <w:p>
      <w:pPr>
        <w:pStyle w:val="5"/>
        <w:rPr>
          <w:rFonts w:hint="default"/>
        </w:rPr>
      </w:pPr>
      <w:r>
        <w:rPr>
          <w:rFonts w:hint="default"/>
        </w:rPr>
        <w:t>#</w:t>
      </w:r>
    </w:p>
    <w:p>
      <w:pPr>
        <w:pStyle w:val="5"/>
        <w:rPr>
          <w:rFonts w:hint="default"/>
        </w:rPr>
      </w:pPr>
      <w:r>
        <w:rPr>
          <w:rFonts w:hint="default"/>
        </w:rPr>
        <w:t>#_seasonal_effects_on_biology_parms</w:t>
      </w:r>
    </w:p>
    <w:p>
      <w:pPr>
        <w:pStyle w:val="5"/>
        <w:rPr>
          <w:rFonts w:hint="default"/>
        </w:rPr>
      </w:pPr>
      <w:ins w:id="7" w:author="LW" w:date="2021-09-25T15:16:24Z">
        <w:r>
          <w:rPr>
            <w:rFonts w:hint="default"/>
          </w:rPr>
          <w:t xml:space="preserve"> </w:t>
        </w:r>
      </w:ins>
      <w:r>
        <w:rPr>
          <w:rFonts w:hint="default"/>
        </w:rPr>
        <w:t>0 0 0 0 0 0 0 0 0 0 #_femwtlen1,femwtlen2,mat1,mat2,fec1,fec2,Malewtlen1,malewtlen2,L1,K</w:t>
      </w:r>
    </w:p>
    <w:p>
      <w:pPr>
        <w:pStyle w:val="5"/>
        <w:rPr>
          <w:rFonts w:hint="default"/>
        </w:rPr>
      </w:pPr>
      <w:r>
        <w:rPr>
          <w:rFonts w:hint="default"/>
        </w:rPr>
        <w:t>#_ LO HI INIT PRIOR PR_SD PR_type PHASE</w:t>
      </w:r>
    </w:p>
    <w:p>
      <w:pPr>
        <w:pStyle w:val="5"/>
        <w:rPr>
          <w:rFonts w:hint="default"/>
        </w:rPr>
      </w:pPr>
      <w:r>
        <w:rPr>
          <w:rFonts w:hint="default"/>
        </w:rPr>
        <w:t>#_Cond -2 2 0 0 -1 99 -2 #_placeholder when no seasonal MG parameters</w:t>
      </w:r>
    </w:p>
    <w:p>
      <w:pPr>
        <w:pStyle w:val="5"/>
        <w:rPr>
          <w:rFonts w:hint="default"/>
        </w:rPr>
      </w:pPr>
      <w:r>
        <w:rPr>
          <w:rFonts w:hint="default"/>
        </w:rPr>
        <w:t>#</w:t>
      </w:r>
    </w:p>
    <w:p>
      <w:pPr>
        <w:pStyle w:val="5"/>
        <w:rPr>
          <w:rFonts w:hint="default"/>
        </w:rPr>
      </w:pPr>
      <w:r>
        <w:rPr>
          <w:rFonts w:hint="default"/>
        </w:rPr>
        <w:t>3 #_Spawner-Recruitment; Options: 2=Ricker; 3=std_B-H; 4=SCAA; 5=Hockey; 6=B-H_flattop; 7=survival_3Parm; 8=Shepherd_3Parm; 9=RickerPower_3parm</w:t>
      </w:r>
    </w:p>
    <w:p>
      <w:pPr>
        <w:pStyle w:val="5"/>
        <w:rPr>
          <w:rFonts w:hint="default"/>
        </w:rPr>
      </w:pPr>
      <w:r>
        <w:rPr>
          <w:rFonts w:hint="default"/>
        </w:rPr>
        <w:t>0  # 0/1 to use steepness in initial equ recruitment calculation</w:t>
      </w:r>
    </w:p>
    <w:p>
      <w:pPr>
        <w:pStyle w:val="5"/>
        <w:rPr>
          <w:rFonts w:hint="default"/>
        </w:rPr>
      </w:pPr>
      <w:r>
        <w:rPr>
          <w:rFonts w:hint="default"/>
        </w:rPr>
        <w:t>0  #  future feature:  0/1 to make realized sigmaR a function of SR curvature</w:t>
      </w:r>
    </w:p>
    <w:p>
      <w:pPr>
        <w:pStyle w:val="5"/>
        <w:rPr>
          <w:rFonts w:hint="default"/>
        </w:rPr>
      </w:pPr>
      <w:r>
        <w:rPr>
          <w:rFonts w:hint="default"/>
        </w:rPr>
        <w:t>#_          LO            HI          INIT         PRIOR         PR_SD       PR_type      PHASE    env-var    use_dev   dev_mnyr   dev_mxyr     dev_PH      Block    Blk_Fxn #  parm_name</w:t>
      </w:r>
    </w:p>
    <w:p>
      <w:pPr>
        <w:pStyle w:val="5"/>
        <w:rPr>
          <w:rFonts w:hint="default"/>
        </w:rPr>
      </w:pPr>
      <w:r>
        <w:rPr>
          <w:rFonts w:hint="default"/>
        </w:rPr>
        <w:t xml:space="preserve">             1            20            16           4.5             5             0          1          0          0          0          0          0          0          0 # SR_LN(R0)</w:t>
      </w:r>
    </w:p>
    <w:p>
      <w:pPr>
        <w:pStyle w:val="5"/>
        <w:rPr>
          <w:rFonts w:hint="default"/>
        </w:rPr>
      </w:pPr>
      <w:r>
        <w:rPr>
          <w:rFonts w:hint="default"/>
        </w:rPr>
        <w:t xml:space="preserve">             0             2          0.71           0.7          0.05             0         -1          0          0          0          0          0          0          0 # SR_BH_steep</w:t>
      </w:r>
    </w:p>
    <w:p>
      <w:pPr>
        <w:pStyle w:val="5"/>
        <w:rPr>
          <w:rFonts w:hint="default"/>
        </w:rPr>
      </w:pPr>
      <w:r>
        <w:rPr>
          <w:rFonts w:hint="default"/>
        </w:rPr>
        <w:t xml:space="preserve">             0             4           0.7           0.6           0.8             0         -4          0          0          0          0          0          0          0 # SR_sigmaR</w:t>
      </w:r>
    </w:p>
    <w:p>
      <w:pPr>
        <w:pStyle w:val="5"/>
        <w:rPr>
          <w:rFonts w:hint="default"/>
        </w:rPr>
      </w:pPr>
      <w:r>
        <w:rPr>
          <w:rFonts w:hint="default"/>
        </w:rPr>
        <w:t xml:space="preserve">            -5             5             0             0             1             0         -2          0          0          0          0          0          0          0 # SR_regime</w:t>
      </w:r>
    </w:p>
    <w:p>
      <w:pPr>
        <w:pStyle w:val="5"/>
        <w:rPr>
          <w:rFonts w:hint="default"/>
        </w:rPr>
      </w:pPr>
      <w:r>
        <w:rPr>
          <w:rFonts w:hint="default"/>
        </w:rPr>
        <w:t xml:space="preserve">             0             0             0             0             0             0        -99          0          0          0          0          0          0          0 # SR_autocorr</w:t>
      </w:r>
    </w:p>
    <w:p>
      <w:pPr>
        <w:pStyle w:val="5"/>
        <w:rPr>
          <w:rFonts w:hint="default"/>
        </w:rPr>
      </w:pPr>
      <w:r>
        <w:rPr>
          <w:rFonts w:hint="default"/>
        </w:rPr>
        <w:t>1 #do_recdev:  0=none; 1=devvector; 2=simple deviations</w:t>
      </w:r>
    </w:p>
    <w:p>
      <w:pPr>
        <w:pStyle w:val="5"/>
        <w:rPr>
          <w:rFonts w:hint="default"/>
        </w:rPr>
      </w:pPr>
      <w:r>
        <w:rPr>
          <w:rFonts w:hint="default"/>
        </w:rPr>
        <w:t>1978 # first year of main recr_devs; early devs can preceed this era</w:t>
      </w:r>
    </w:p>
    <w:p>
      <w:pPr>
        <w:pStyle w:val="5"/>
        <w:rPr>
          <w:rFonts w:hint="default"/>
        </w:rPr>
      </w:pPr>
      <w:r>
        <w:rPr>
          <w:rFonts w:hint="default"/>
        </w:rPr>
        <w:t>2020 # last year of main recr_devs; forecast devs start in following year</w:t>
      </w:r>
    </w:p>
    <w:p>
      <w:pPr>
        <w:pStyle w:val="5"/>
        <w:rPr>
          <w:rFonts w:hint="default"/>
        </w:rPr>
      </w:pPr>
      <w:del w:id="8" w:author="LW" w:date="2021-09-25T15:16:24Z">
        <w:commentRangeStart w:id="1"/>
        <w:r>
          <w:rPr>
            <w:rFonts w:hint="default"/>
          </w:rPr>
          <w:delText xml:space="preserve">2 </w:delText>
        </w:r>
      </w:del>
      <w:ins w:id="9" w:author="LW" w:date="2021-09-25T15:16:24Z">
        <w:r>
          <w:rPr>
            <w:rFonts w:hint="default"/>
          </w:rPr>
          <w:t xml:space="preserve">3 </w:t>
        </w:r>
      </w:ins>
      <w:r>
        <w:rPr>
          <w:rFonts w:hint="default"/>
        </w:rPr>
        <w:t xml:space="preserve">#_recdev </w:t>
      </w:r>
      <w:del w:id="10" w:author="LW" w:date="2021-09-25T15:16:24Z">
        <w:r>
          <w:rPr>
            <w:rFonts w:hint="default"/>
          </w:rPr>
          <w:delText>phase</w:delText>
        </w:r>
      </w:del>
      <w:ins w:id="11" w:author="LW" w:date="2021-09-25T15:16:24Z">
        <w:r>
          <w:rPr>
            <w:rFonts w:hint="default"/>
          </w:rPr>
          <w:t xml:space="preserve">phase </w:t>
        </w:r>
      </w:ins>
    </w:p>
    <w:p>
      <w:pPr>
        <w:pStyle w:val="5"/>
        <w:rPr>
          <w:rFonts w:hint="default"/>
        </w:rPr>
      </w:pPr>
      <w:r>
        <w:rPr>
          <w:rFonts w:hint="default"/>
        </w:rPr>
        <w:t>1 # (0/1) to read 13 advanced options</w:t>
      </w:r>
    </w:p>
    <w:p>
      <w:pPr>
        <w:pStyle w:val="5"/>
        <w:rPr>
          <w:rFonts w:hint="default"/>
        </w:rPr>
      </w:pPr>
      <w:del w:id="12" w:author="LW" w:date="2021-09-25T15:16:24Z">
        <w:r>
          <w:rPr>
            <w:rFonts w:hint="default"/>
          </w:rPr>
          <w:delText xml:space="preserve">-4 </w:delText>
        </w:r>
      </w:del>
      <w:ins w:id="13" w:author="LW" w:date="2021-09-25T15:16:24Z">
        <w:r>
          <w:rPr>
            <w:rFonts w:hint="default"/>
          </w:rPr>
          <w:t xml:space="preserve"> -5 </w:t>
        </w:r>
      </w:ins>
      <w:r>
        <w:rPr>
          <w:rFonts w:hint="default"/>
        </w:rPr>
        <w:t>#_recdev_early_start (0=none; neg value makes relative to recdev_start)</w:t>
      </w:r>
    </w:p>
    <w:p>
      <w:pPr>
        <w:pStyle w:val="5"/>
        <w:rPr>
          <w:rFonts w:hint="default"/>
        </w:rPr>
      </w:pPr>
      <w:del w:id="14" w:author="LW" w:date="2021-09-25T15:16:24Z">
        <w:r>
          <w:rPr>
            <w:rFonts w:hint="default"/>
          </w:rPr>
          <w:delText xml:space="preserve">2 </w:delText>
        </w:r>
      </w:del>
      <w:ins w:id="15" w:author="LW" w:date="2021-09-25T15:16:24Z">
        <w:r>
          <w:rPr>
            <w:rFonts w:hint="default"/>
          </w:rPr>
          <w:t xml:space="preserve"> 4 </w:t>
        </w:r>
      </w:ins>
      <w:r>
        <w:rPr>
          <w:rFonts w:hint="default"/>
        </w:rPr>
        <w:t>#_recdev_early_phase</w:t>
      </w:r>
    </w:p>
    <w:p>
      <w:pPr>
        <w:pStyle w:val="5"/>
        <w:rPr>
          <w:rFonts w:hint="default"/>
        </w:rPr>
      </w:pPr>
      <w:r>
        <w:rPr>
          <w:rFonts w:hint="default"/>
        </w:rPr>
        <w:t>-1 #_forecast_recruitment phase (incl. late recr) (0 value resets to maxphase+1)</w:t>
      </w:r>
    </w:p>
    <w:p>
      <w:pPr>
        <w:pStyle w:val="5"/>
        <w:rPr>
          <w:rFonts w:hint="default"/>
        </w:rPr>
      </w:pPr>
      <w:ins w:id="16" w:author="LW" w:date="2021-09-25T15:16:24Z">
        <w:r>
          <w:rPr>
            <w:rFonts w:hint="default"/>
          </w:rPr>
          <w:t xml:space="preserve"> </w:t>
        </w:r>
      </w:ins>
      <w:r>
        <w:rPr>
          <w:rFonts w:hint="default"/>
        </w:rPr>
        <w:t>1 #_lambda for Fcast_recr_like occurring before endyr+1</w:t>
      </w:r>
    </w:p>
    <w:p>
      <w:pPr>
        <w:pStyle w:val="5"/>
        <w:rPr>
          <w:rFonts w:hint="default"/>
        </w:rPr>
      </w:pPr>
      <w:del w:id="17" w:author="LW" w:date="2021-09-25T15:16:24Z">
        <w:r>
          <w:rPr>
            <w:rFonts w:hint="default"/>
          </w:rPr>
          <w:delText xml:space="preserve">1900 </w:delText>
        </w:r>
      </w:del>
      <w:ins w:id="18" w:author="LW" w:date="2021-09-25T15:16:24Z">
        <w:r>
          <w:rPr>
            <w:rFonts w:hint="default"/>
          </w:rPr>
          <w:t xml:space="preserve"> 1971.7 </w:t>
        </w:r>
      </w:ins>
      <w:r>
        <w:rPr>
          <w:rFonts w:hint="default"/>
        </w:rPr>
        <w:t>#_last_yr_nobias_adj_in_MPD; begin of ramp</w:t>
      </w:r>
    </w:p>
    <w:p>
      <w:pPr>
        <w:pStyle w:val="5"/>
        <w:rPr>
          <w:rFonts w:hint="default"/>
        </w:rPr>
      </w:pPr>
      <w:del w:id="19" w:author="LW" w:date="2021-09-25T15:16:24Z">
        <w:r>
          <w:rPr>
            <w:rFonts w:hint="default"/>
          </w:rPr>
          <w:delText xml:space="preserve">1900 </w:delText>
        </w:r>
      </w:del>
      <w:ins w:id="20" w:author="LW" w:date="2021-09-25T15:16:24Z">
        <w:r>
          <w:rPr>
            <w:rFonts w:hint="default"/>
          </w:rPr>
          <w:t xml:space="preserve"> 1976.5 </w:t>
        </w:r>
      </w:ins>
      <w:r>
        <w:rPr>
          <w:rFonts w:hint="default"/>
        </w:rPr>
        <w:t>#_first_yr_fullbias_adj_in_MPD; begin of plateau</w:t>
      </w:r>
    </w:p>
    <w:p>
      <w:pPr>
        <w:pStyle w:val="5"/>
        <w:rPr>
          <w:rFonts w:hint="default"/>
        </w:rPr>
      </w:pPr>
      <w:del w:id="21" w:author="LW" w:date="2021-09-25T15:16:24Z">
        <w:r>
          <w:rPr>
            <w:rFonts w:hint="default"/>
          </w:rPr>
          <w:delText xml:space="preserve">1900 </w:delText>
        </w:r>
      </w:del>
      <w:ins w:id="22" w:author="LW" w:date="2021-09-25T15:16:24Z">
        <w:r>
          <w:rPr>
            <w:rFonts w:hint="default"/>
          </w:rPr>
          <w:t xml:space="preserve"> 2019.3 </w:t>
        </w:r>
      </w:ins>
      <w:r>
        <w:rPr>
          <w:rFonts w:hint="default"/>
        </w:rPr>
        <w:t>#_last_yr_fullbias_adj_in_MPD</w:t>
      </w:r>
    </w:p>
    <w:p>
      <w:pPr>
        <w:pStyle w:val="5"/>
        <w:rPr>
          <w:rFonts w:hint="default"/>
        </w:rPr>
      </w:pPr>
      <w:del w:id="23" w:author="LW" w:date="2021-09-25T15:16:24Z">
        <w:r>
          <w:rPr>
            <w:rFonts w:hint="default"/>
          </w:rPr>
          <w:delText xml:space="preserve">1900 </w:delText>
        </w:r>
      </w:del>
      <w:ins w:id="24" w:author="LW" w:date="2021-09-25T15:16:24Z">
        <w:r>
          <w:rPr>
            <w:rFonts w:hint="default"/>
          </w:rPr>
          <w:t xml:space="preserve"> 2028.7 </w:t>
        </w:r>
      </w:ins>
      <w:r>
        <w:rPr>
          <w:rFonts w:hint="default"/>
        </w:rPr>
        <w:t>#_end_yr_for_ramp_in_MPD (can be in forecast to shape ramp, but SS sets bias_adj to 0.0 for fcast yrs)</w:t>
      </w:r>
    </w:p>
    <w:p>
      <w:pPr>
        <w:pStyle w:val="5"/>
        <w:rPr>
          <w:rFonts w:hint="default"/>
        </w:rPr>
      </w:pPr>
      <w:del w:id="25" w:author="LW" w:date="2021-09-25T15:16:24Z">
        <w:r>
          <w:rPr>
            <w:rFonts w:hint="default"/>
          </w:rPr>
          <w:delText xml:space="preserve">1 </w:delText>
        </w:r>
      </w:del>
      <w:ins w:id="26" w:author="LW" w:date="2021-09-25T15:16:24Z">
        <w:r>
          <w:rPr>
            <w:rFonts w:hint="default"/>
          </w:rPr>
          <w:t xml:space="preserve"> 0.9557 </w:t>
        </w:r>
      </w:ins>
      <w:r>
        <w:rPr>
          <w:rFonts w:hint="default"/>
        </w:rPr>
        <w:t>#_max_bias_adj_in_MPD (-1 to override ramp and set biasadj=1.0 for all estimated recdevs)</w:t>
      </w:r>
      <w:commentRangeEnd w:id="1"/>
      <w:r>
        <w:commentReference w:id="1"/>
      </w:r>
    </w:p>
    <w:p>
      <w:pPr>
        <w:pStyle w:val="5"/>
        <w:rPr>
          <w:rFonts w:hint="default"/>
        </w:rPr>
      </w:pPr>
      <w:ins w:id="27" w:author="LW" w:date="2021-09-25T15:16:24Z">
        <w:r>
          <w:rPr>
            <w:rFonts w:hint="default"/>
          </w:rPr>
          <w:t xml:space="preserve"> </w:t>
        </w:r>
      </w:ins>
      <w:r>
        <w:rPr>
          <w:rFonts w:hint="default"/>
        </w:rPr>
        <w:t>0 #_period of cycles in recruitment (N parms read below)</w:t>
      </w:r>
    </w:p>
    <w:p>
      <w:pPr>
        <w:pStyle w:val="5"/>
        <w:rPr>
          <w:rFonts w:hint="default"/>
        </w:rPr>
      </w:pPr>
      <w:ins w:id="28" w:author="LW" w:date="2021-09-25T15:16:24Z">
        <w:r>
          <w:rPr>
            <w:rFonts w:hint="default"/>
          </w:rPr>
          <w:t xml:space="preserve"> </w:t>
        </w:r>
      </w:ins>
      <w:r>
        <w:rPr>
          <w:rFonts w:hint="default"/>
        </w:rPr>
        <w:t>-5 #min rec_dev</w:t>
      </w:r>
    </w:p>
    <w:p>
      <w:pPr>
        <w:pStyle w:val="5"/>
        <w:rPr>
          <w:rFonts w:hint="default"/>
        </w:rPr>
      </w:pPr>
      <w:ins w:id="29" w:author="LW" w:date="2021-09-25T15:16:24Z">
        <w:r>
          <w:rPr>
            <w:rFonts w:hint="default"/>
          </w:rPr>
          <w:t xml:space="preserve"> </w:t>
        </w:r>
      </w:ins>
      <w:r>
        <w:rPr>
          <w:rFonts w:hint="default"/>
        </w:rPr>
        <w:t>5 #max rec_dev</w:t>
      </w:r>
    </w:p>
    <w:p>
      <w:pPr>
        <w:pStyle w:val="5"/>
        <w:rPr>
          <w:rFonts w:hint="default"/>
        </w:rPr>
      </w:pPr>
      <w:ins w:id="30" w:author="LW" w:date="2021-09-25T15:16:24Z">
        <w:r>
          <w:rPr>
            <w:rFonts w:hint="default"/>
          </w:rPr>
          <w:t xml:space="preserve"> </w:t>
        </w:r>
      </w:ins>
      <w:r>
        <w:rPr>
          <w:rFonts w:hint="default"/>
        </w:rPr>
        <w:t>0 #_read_recdevs</w:t>
      </w:r>
    </w:p>
    <w:p>
      <w:pPr>
        <w:pStyle w:val="5"/>
        <w:rPr>
          <w:rFonts w:hint="default"/>
        </w:rPr>
      </w:pPr>
      <w:r>
        <w:rPr>
          <w:rFonts w:hint="default"/>
        </w:rPr>
        <w:t>#_end of advanced SR options</w:t>
      </w:r>
    </w:p>
    <w:p>
      <w:pPr>
        <w:pStyle w:val="5"/>
        <w:rPr>
          <w:rFonts w:hint="default"/>
        </w:rPr>
      </w:pPr>
      <w:r>
        <w:rPr>
          <w:rFonts w:hint="default"/>
        </w:rPr>
        <w:t>#</w:t>
      </w:r>
    </w:p>
    <w:p>
      <w:pPr>
        <w:pStyle w:val="5"/>
        <w:rPr>
          <w:rFonts w:hint="default"/>
        </w:rPr>
      </w:pPr>
      <w:r>
        <w:rPr>
          <w:rFonts w:hint="default"/>
        </w:rPr>
        <w:t>#_placeholder for full parameter lines for recruitment cycles</w:t>
      </w:r>
    </w:p>
    <w:p>
      <w:pPr>
        <w:pStyle w:val="5"/>
        <w:rPr>
          <w:rFonts w:hint="default"/>
        </w:rPr>
      </w:pPr>
      <w:r>
        <w:rPr>
          <w:rFonts w:hint="default"/>
        </w:rPr>
        <w:t># read specified recr devs</w:t>
      </w:r>
    </w:p>
    <w:p>
      <w:pPr>
        <w:pStyle w:val="5"/>
        <w:rPr>
          <w:rFonts w:hint="default"/>
        </w:rPr>
      </w:pPr>
      <w:r>
        <w:rPr>
          <w:rFonts w:hint="default"/>
        </w:rPr>
        <w:t>#_Yr Input_value</w:t>
      </w:r>
    </w:p>
    <w:p>
      <w:pPr>
        <w:pStyle w:val="5"/>
        <w:rPr>
          <w:rFonts w:hint="default"/>
        </w:rPr>
      </w:pPr>
      <w:r>
        <w:rPr>
          <w:rFonts w:hint="default"/>
        </w:rPr>
        <w:t>#</w:t>
      </w:r>
    </w:p>
    <w:p>
      <w:pPr>
        <w:pStyle w:val="5"/>
        <w:rPr>
          <w:rFonts w:hint="default"/>
        </w:rPr>
      </w:pPr>
      <w:r>
        <w:rPr>
          <w:rFonts w:hint="default"/>
        </w:rPr>
        <w:t># all recruitment deviations</w:t>
      </w:r>
    </w:p>
    <w:p>
      <w:pPr>
        <w:pStyle w:val="5"/>
        <w:rPr>
          <w:rFonts w:hint="default"/>
        </w:rPr>
      </w:pPr>
      <w:r>
        <w:rPr>
          <w:rFonts w:hint="default"/>
        </w:rPr>
        <w:t>#  1974E 1975E 1976E 1977E 1978R 1979R 1980R 1981R 1982R 1983R 1984R 1985R 1986R 1987R 1988R 1989R 1990R 1991R 1992R 1993R 1994R 1995R 1996R 1997R 1998R 1999R 2000R 2001R 2002R 2003R 2004R 2005R 2006R 2007R 2008R 2009R 2010R 2011R 2012R 2013R 2014R 2015R 2016R 2017F 2018F 2019F</w:t>
      </w:r>
    </w:p>
    <w:p>
      <w:pPr>
        <w:pStyle w:val="5"/>
        <w:rPr>
          <w:rFonts w:hint="default"/>
        </w:rPr>
      </w:pPr>
      <w:r>
        <w:rPr>
          <w:rFonts w:hint="default"/>
        </w:rPr>
        <w:t>#  0 0 0 0 0 0 0 0 0 0 0 0 0 0 0 0 0 0 0 0 0 0 0 0 0 0 0 0 0 0 0 0 0 0 0 0 0 0 0 0 0 0 0 0 0 0</w:t>
      </w:r>
    </w:p>
    <w:p>
      <w:pPr>
        <w:pStyle w:val="5"/>
        <w:rPr>
          <w:rFonts w:hint="default"/>
        </w:rPr>
      </w:pPr>
      <w:r>
        <w:rPr>
          <w:rFonts w:hint="default"/>
        </w:rPr>
        <w:t># implementation error by year in forecast:  0</w:t>
      </w:r>
    </w:p>
    <w:p>
      <w:pPr>
        <w:pStyle w:val="5"/>
        <w:rPr>
          <w:rFonts w:hint="default"/>
        </w:rPr>
      </w:pPr>
      <w:r>
        <w:rPr>
          <w:rFonts w:hint="default"/>
        </w:rPr>
        <w:t>#</w:t>
      </w:r>
    </w:p>
    <w:p>
      <w:pPr>
        <w:pStyle w:val="5"/>
        <w:rPr>
          <w:rFonts w:hint="default"/>
        </w:rPr>
      </w:pPr>
      <w:r>
        <w:rPr>
          <w:rFonts w:hint="default"/>
        </w:rPr>
        <w:t xml:space="preserve">#Fishing Mortality info </w:t>
      </w:r>
    </w:p>
    <w:p>
      <w:pPr>
        <w:pStyle w:val="5"/>
        <w:rPr>
          <w:rFonts w:hint="default"/>
        </w:rPr>
      </w:pPr>
      <w:r>
        <w:rPr>
          <w:rFonts w:hint="default"/>
        </w:rPr>
        <w:t>0.3 # F ballpark</w:t>
      </w:r>
    </w:p>
    <w:p>
      <w:pPr>
        <w:pStyle w:val="5"/>
        <w:rPr>
          <w:rFonts w:hint="default"/>
        </w:rPr>
      </w:pPr>
      <w:r>
        <w:rPr>
          <w:rFonts w:hint="default"/>
        </w:rPr>
        <w:t>-2001 # F ballpark year (neg value to disable)</w:t>
      </w:r>
    </w:p>
    <w:p>
      <w:pPr>
        <w:pStyle w:val="5"/>
        <w:rPr>
          <w:rFonts w:hint="default"/>
        </w:rPr>
      </w:pPr>
      <w:r>
        <w:rPr>
          <w:rFonts w:hint="default"/>
        </w:rPr>
        <w:t>3 # F_Method:  1=Pope; 2=instan. F; 3=hybrid (hybrid is recommended)</w:t>
      </w:r>
    </w:p>
    <w:p>
      <w:pPr>
        <w:pStyle w:val="5"/>
        <w:rPr>
          <w:rFonts w:hint="default"/>
        </w:rPr>
      </w:pPr>
      <w:del w:id="31" w:author="LW" w:date="2021-09-25T15:16:24Z">
        <w:commentRangeStart w:id="2"/>
        <w:r>
          <w:rPr>
            <w:rFonts w:hint="default"/>
          </w:rPr>
          <w:delText xml:space="preserve">2 </w:delText>
        </w:r>
      </w:del>
      <w:ins w:id="32" w:author="LW" w:date="2021-09-25T15:16:24Z">
        <w:r>
          <w:rPr>
            <w:rFonts w:hint="default"/>
          </w:rPr>
          <w:t xml:space="preserve">7 </w:t>
        </w:r>
      </w:ins>
      <w:r>
        <w:rPr>
          <w:rFonts w:hint="default"/>
        </w:rPr>
        <w:t># max F or harvest rate, depends on F_Method</w:t>
      </w:r>
    </w:p>
    <w:p>
      <w:pPr>
        <w:pStyle w:val="5"/>
        <w:rPr>
          <w:rFonts w:hint="default"/>
        </w:rPr>
      </w:pPr>
      <w:r>
        <w:rPr>
          <w:rFonts w:hint="default"/>
        </w:rPr>
        <w:t># no additional F input needed for Fmethod 1</w:t>
      </w:r>
    </w:p>
    <w:p>
      <w:pPr>
        <w:pStyle w:val="5"/>
        <w:rPr>
          <w:rFonts w:hint="default"/>
        </w:rPr>
      </w:pPr>
      <w:r>
        <w:rPr>
          <w:rFonts w:hint="default"/>
        </w:rPr>
        <w:t># if Fmethod=2; read overall start F value; overall phase; N detailed inputs to read</w:t>
      </w:r>
    </w:p>
    <w:p>
      <w:pPr>
        <w:pStyle w:val="5"/>
        <w:rPr>
          <w:rFonts w:hint="default"/>
        </w:rPr>
      </w:pPr>
      <w:r>
        <w:rPr>
          <w:rFonts w:hint="default"/>
        </w:rPr>
        <w:t># if Fmethod=3; read N iterations for tuning for Fmethod 3</w:t>
      </w:r>
    </w:p>
    <w:p>
      <w:pPr>
        <w:pStyle w:val="5"/>
        <w:rPr>
          <w:rFonts w:hint="default"/>
        </w:rPr>
      </w:pPr>
      <w:ins w:id="33" w:author="LW" w:date="2021-09-25T15:16:24Z">
        <w:r>
          <w:rPr>
            <w:rFonts w:hint="default"/>
          </w:rPr>
          <w:t xml:space="preserve">7  </w:t>
        </w:r>
        <w:commentRangeEnd w:id="2"/>
      </w:ins>
      <w:r>
        <w:commentReference w:id="2"/>
      </w:r>
      <w:r>
        <w:rPr>
          <w:rFonts w:hint="default"/>
        </w:rPr>
        <w:t># N iterations for tuning F in hybrid method (recommend 3 to 7)</w:t>
      </w:r>
    </w:p>
    <w:p>
      <w:pPr>
        <w:pStyle w:val="5"/>
        <w:rPr>
          <w:rFonts w:hint="default"/>
        </w:rPr>
      </w:pPr>
      <w:r>
        <w:rPr>
          <w:rFonts w:hint="default"/>
        </w:rPr>
        <w:t>#</w:t>
      </w:r>
    </w:p>
    <w:p>
      <w:pPr>
        <w:pStyle w:val="5"/>
        <w:rPr>
          <w:rFonts w:hint="default"/>
        </w:rPr>
      </w:pPr>
      <w:r>
        <w:rPr>
          <w:rFonts w:hint="default"/>
        </w:rPr>
        <w:t># if Fmethod=2; read overall start F value; overall phase; N detailed inputs to read</w:t>
      </w:r>
    </w:p>
    <w:p>
      <w:pPr>
        <w:pStyle w:val="5"/>
        <w:rPr>
          <w:rFonts w:hint="default"/>
        </w:rPr>
      </w:pPr>
      <w:r>
        <w:rPr>
          <w:rFonts w:hint="default"/>
        </w:rPr>
        <w:t>#0.2 2 0</w:t>
      </w:r>
    </w:p>
    <w:p>
      <w:pPr>
        <w:pStyle w:val="5"/>
        <w:rPr>
          <w:ins w:id="34" w:author="LW" w:date="2021-09-25T15:16:24Z"/>
          <w:rFonts w:hint="default"/>
        </w:rPr>
      </w:pPr>
    </w:p>
    <w:p>
      <w:pPr>
        <w:pStyle w:val="5"/>
        <w:rPr>
          <w:rFonts w:hint="default"/>
        </w:rPr>
      </w:pPr>
      <w:r>
        <w:rPr>
          <w:rFonts w:hint="default"/>
        </w:rPr>
        <w:t>#_initial_F_parms; count = 1</w:t>
      </w:r>
    </w:p>
    <w:p>
      <w:pPr>
        <w:pStyle w:val="5"/>
        <w:rPr>
          <w:rFonts w:hint="default"/>
        </w:rPr>
      </w:pPr>
      <w:r>
        <w:rPr>
          <w:rFonts w:hint="default"/>
        </w:rPr>
        <w:t>#_ LO HI INIT PRIOR PR_SD  PR_type  PHASE</w:t>
      </w:r>
    </w:p>
    <w:p>
      <w:pPr>
        <w:pStyle w:val="5"/>
        <w:rPr>
          <w:rFonts w:hint="default"/>
        </w:rPr>
      </w:pPr>
      <w:r>
        <w:rPr>
          <w:rFonts w:hint="default"/>
        </w:rPr>
        <w:t xml:space="preserve"> -1 2 0.3 0.3 0.2 0 1 # InitF_seas_1_flt_1purse_seine</w:t>
      </w:r>
    </w:p>
    <w:p>
      <w:pPr>
        <w:pStyle w:val="5"/>
        <w:rPr>
          <w:rFonts w:hint="default"/>
        </w:rPr>
      </w:pPr>
      <w:r>
        <w:rPr>
          <w:rFonts w:hint="default"/>
        </w:rPr>
        <w:t>#2019 2038</w:t>
      </w:r>
    </w:p>
    <w:p>
      <w:pPr>
        <w:pStyle w:val="5"/>
        <w:rPr>
          <w:rFonts w:hint="default"/>
        </w:rPr>
      </w:pPr>
      <w:r>
        <w:rPr>
          <w:rFonts w:hint="default"/>
        </w:rPr>
        <w:t># F rates by fleet</w:t>
      </w:r>
    </w:p>
    <w:p>
      <w:pPr>
        <w:pStyle w:val="5"/>
        <w:rPr>
          <w:rFonts w:hint="default"/>
        </w:rPr>
      </w:pPr>
      <w:r>
        <w:rPr>
          <w:rFonts w:hint="default"/>
        </w:rPr>
        <w:t># Yr:  1978 1979 1980 1981 1982 1983 1984 1985 1986 1987 1988 1989 1990 1991 1992 1993 1994 1995 1996 1997 1998 1999 2000 2001 2002 2003 2004 2005 2006 2007 2008 2009 2010 2011 2012 2013 2014 2015 2016 2017 2018 2019</w:t>
      </w:r>
    </w:p>
    <w:p>
      <w:pPr>
        <w:pStyle w:val="5"/>
        <w:rPr>
          <w:rFonts w:hint="default"/>
        </w:rPr>
      </w:pPr>
      <w:r>
        <w:rPr>
          <w:rFonts w:hint="default"/>
        </w:rPr>
        <w:t># seas:  1 1 1 1 1 1 1 1 1 1 1 1 1 1 1 1 1 1 1 1 1 1 1 1 1 1 1 1 1 1 1 1 1 1 1 1 1 1 1 1 1 1</w:t>
      </w:r>
    </w:p>
    <w:p>
      <w:pPr>
        <w:pStyle w:val="5"/>
        <w:rPr>
          <w:rFonts w:hint="default"/>
        </w:rPr>
      </w:pPr>
      <w:r>
        <w:rPr>
          <w:rFonts w:hint="default"/>
        </w:rPr>
        <w:t># purse_seine 0.946533 1.81208 2 2 2 2 2 2 2 2 2 2 2 2 2 2 2 2 2 2 2 2 2 2 2 2 2 2 2 2 2 2 2 1.92086 0.933049 0.565168 0.274869 0.136794 0.13563 0.118369 0.118369</w:t>
      </w:r>
    </w:p>
    <w:p>
      <w:pPr>
        <w:pStyle w:val="5"/>
        <w:rPr>
          <w:rFonts w:hint="default"/>
        </w:rPr>
      </w:pPr>
      <w:r>
        <w:rPr>
          <w:rFonts w:hint="default"/>
        </w:rPr>
        <w:t>#</w:t>
      </w:r>
    </w:p>
    <w:p>
      <w:pPr>
        <w:pStyle w:val="5"/>
        <w:rPr>
          <w:rFonts w:hint="default"/>
        </w:rPr>
      </w:pPr>
      <w:r>
        <w:rPr>
          <w:rFonts w:hint="default"/>
        </w:rPr>
        <w:t>#_Q_setup for fleets with cpue or survey data</w:t>
      </w:r>
    </w:p>
    <w:p>
      <w:pPr>
        <w:pStyle w:val="5"/>
        <w:rPr>
          <w:rFonts w:hint="default"/>
        </w:rPr>
      </w:pPr>
      <w:r>
        <w:rPr>
          <w:rFonts w:hint="default"/>
        </w:rPr>
        <w:t>#_1:  link type: (1=simple q, 1 parm; 2=mirror simple q, 1 mirrored parm; 3=q and power, 2 parm)</w:t>
      </w:r>
    </w:p>
    <w:p>
      <w:pPr>
        <w:pStyle w:val="5"/>
        <w:rPr>
          <w:rFonts w:hint="default"/>
        </w:rPr>
      </w:pPr>
      <w:r>
        <w:rPr>
          <w:rFonts w:hint="default"/>
        </w:rPr>
        <w:t>#_2:  extra input for link, i.e. mirror fleet</w:t>
      </w:r>
    </w:p>
    <w:p>
      <w:pPr>
        <w:pStyle w:val="5"/>
        <w:rPr>
          <w:rFonts w:hint="default"/>
        </w:rPr>
      </w:pPr>
      <w:r>
        <w:rPr>
          <w:rFonts w:hint="default"/>
        </w:rPr>
        <w:t>#_3:  0/1 to select extra sd parameter</w:t>
      </w:r>
    </w:p>
    <w:p>
      <w:pPr>
        <w:pStyle w:val="5"/>
        <w:rPr>
          <w:rFonts w:hint="default"/>
        </w:rPr>
      </w:pPr>
      <w:r>
        <w:rPr>
          <w:rFonts w:hint="default"/>
        </w:rPr>
        <w:t>#_4:  0/1 for biasadj or not</w:t>
      </w:r>
    </w:p>
    <w:p>
      <w:pPr>
        <w:pStyle w:val="5"/>
        <w:rPr>
          <w:rFonts w:hint="default"/>
        </w:rPr>
      </w:pPr>
      <w:r>
        <w:rPr>
          <w:rFonts w:hint="default"/>
        </w:rPr>
        <w:t>#_5:  0/1 to float</w:t>
      </w:r>
    </w:p>
    <w:p>
      <w:pPr>
        <w:pStyle w:val="5"/>
        <w:rPr>
          <w:rFonts w:hint="default"/>
        </w:rPr>
      </w:pPr>
      <w:r>
        <w:rPr>
          <w:rFonts w:hint="default"/>
        </w:rPr>
        <w:t xml:space="preserve">#_   fleet      link link_info  extra_se   biasadj     float  #  </w:t>
      </w:r>
      <w:commentRangeStart w:id="3"/>
      <w:r>
        <w:rPr>
          <w:rFonts w:hint="default"/>
        </w:rPr>
        <w:t>fleetname</w:t>
      </w:r>
    </w:p>
    <w:p>
      <w:pPr>
        <w:pStyle w:val="5"/>
        <w:rPr>
          <w:rFonts w:hint="default"/>
        </w:rPr>
      </w:pPr>
      <w:r>
        <w:rPr>
          <w:rFonts w:hint="default"/>
        </w:rPr>
        <w:t xml:space="preserve">         2         1         0         </w:t>
      </w:r>
      <w:ins w:id="35" w:author="LW" w:date="2021-09-25T15:16:24Z">
        <w:r>
          <w:rPr>
            <w:rFonts w:hint="default"/>
          </w:rPr>
          <w:t>1</w:t>
        </w:r>
      </w:ins>
      <w:r>
        <w:rPr>
          <w:rFonts w:hint="default"/>
        </w:rPr>
        <w:t xml:space="preserve">         0         </w:t>
      </w:r>
      <w:ins w:id="36" w:author="LW" w:date="2021-09-25T15:16:24Z">
        <w:r>
          <w:rPr>
            <w:rFonts w:hint="default"/>
          </w:rPr>
          <w:t>1</w:t>
        </w:r>
      </w:ins>
      <w:r>
        <w:rPr>
          <w:rFonts w:hint="default"/>
        </w:rPr>
        <w:t xml:space="preserve">  #  Acoustic_survey</w:t>
      </w:r>
    </w:p>
    <w:p>
      <w:pPr>
        <w:pStyle w:val="5"/>
        <w:rPr>
          <w:rFonts w:hint="default"/>
        </w:rPr>
      </w:pPr>
      <w:r>
        <w:rPr>
          <w:rFonts w:hint="default"/>
        </w:rPr>
        <w:t xml:space="preserve">         3         1         0         </w:t>
      </w:r>
      <w:ins w:id="37" w:author="LW" w:date="2021-09-25T15:16:24Z">
        <w:r>
          <w:rPr>
            <w:rFonts w:hint="default"/>
          </w:rPr>
          <w:t>1</w:t>
        </w:r>
      </w:ins>
      <w:r>
        <w:rPr>
          <w:rFonts w:hint="default"/>
        </w:rPr>
        <w:t xml:space="preserve">         0         </w:t>
      </w:r>
      <w:ins w:id="38" w:author="LW" w:date="2021-09-25T15:16:24Z">
        <w:r>
          <w:rPr>
            <w:rFonts w:hint="default"/>
          </w:rPr>
          <w:t>1</w:t>
        </w:r>
      </w:ins>
      <w:r>
        <w:rPr>
          <w:rFonts w:hint="default"/>
        </w:rPr>
        <w:t xml:space="preserve">  #  </w:t>
      </w:r>
      <w:commentRangeEnd w:id="3"/>
      <w:r>
        <w:commentReference w:id="3"/>
      </w:r>
      <w:r>
        <w:rPr>
          <w:rFonts w:hint="default"/>
        </w:rPr>
        <w:t>DEPM_survey</w:t>
      </w:r>
    </w:p>
    <w:p>
      <w:pPr>
        <w:pStyle w:val="5"/>
        <w:rPr>
          <w:rFonts w:hint="default"/>
        </w:rPr>
      </w:pPr>
      <w:ins w:id="39" w:author="LW" w:date="2021-09-25T15:16:24Z">
        <w:r>
          <w:rPr>
            <w:rFonts w:hint="default"/>
          </w:rPr>
          <w:t xml:space="preserve">         4         1         0         0         0         0  #  </w:t>
        </w:r>
      </w:ins>
      <w:r>
        <w:rPr>
          <w:rFonts w:hint="default"/>
        </w:rPr>
        <w:t>Rec_survey</w:t>
      </w:r>
    </w:p>
    <w:p>
      <w:pPr>
        <w:pStyle w:val="5"/>
        <w:rPr>
          <w:rFonts w:hint="default"/>
        </w:rPr>
      </w:pPr>
      <w:r>
        <w:rPr>
          <w:rFonts w:hint="default"/>
        </w:rPr>
        <w:t>-9999 0 0 0 0 0</w:t>
      </w:r>
    </w:p>
    <w:p>
      <w:pPr>
        <w:pStyle w:val="5"/>
        <w:rPr>
          <w:rFonts w:hint="default"/>
        </w:rPr>
      </w:pPr>
      <w:r>
        <w:rPr>
          <w:rFonts w:hint="default"/>
        </w:rPr>
        <w:t>#</w:t>
      </w:r>
    </w:p>
    <w:p>
      <w:pPr>
        <w:pStyle w:val="5"/>
        <w:rPr>
          <w:rFonts w:hint="default"/>
        </w:rPr>
      </w:pPr>
      <w:r>
        <w:rPr>
          <w:rFonts w:hint="default"/>
        </w:rPr>
        <w:t>#_Q_parms(if_any);Qunits_are_ln(q)</w:t>
      </w:r>
    </w:p>
    <w:p>
      <w:pPr>
        <w:pStyle w:val="5"/>
        <w:rPr>
          <w:rFonts w:hint="default"/>
        </w:rPr>
      </w:pPr>
      <w:r>
        <w:rPr>
          <w:rFonts w:hint="default"/>
        </w:rPr>
        <w:t>#_          LO            HI          INIT         PRIOR         PR_SD       PR_type      PHASE    env-var    use_dev   dev_mnyr   dev_mxyr     dev_PH      Block    Blk_Fxn  #  parm_name</w:t>
      </w:r>
    </w:p>
    <w:p>
      <w:pPr>
        <w:pStyle w:val="5"/>
        <w:rPr>
          <w:rFonts w:hint="default"/>
        </w:rPr>
      </w:pPr>
      <w:r>
        <w:rPr>
          <w:rFonts w:hint="default"/>
        </w:rPr>
        <w:t xml:space="preserve">-3 3 </w:t>
      </w:r>
      <w:ins w:id="40" w:author="LW" w:date="2021-09-25T15:16:24Z">
        <w:r>
          <w:rPr>
            <w:rFonts w:hint="default"/>
          </w:rPr>
          <w:t>0.75</w:t>
        </w:r>
      </w:ins>
      <w:r>
        <w:rPr>
          <w:rFonts w:hint="default"/>
        </w:rPr>
        <w:t xml:space="preserve"> 0 1 0 </w:t>
      </w:r>
      <w:ins w:id="41" w:author="LW" w:date="2021-09-25T15:16:24Z">
        <w:r>
          <w:rPr>
            <w:rFonts w:hint="default"/>
          </w:rPr>
          <w:t>-1</w:t>
        </w:r>
      </w:ins>
      <w:r>
        <w:rPr>
          <w:rFonts w:hint="default"/>
        </w:rPr>
        <w:t xml:space="preserve"> 0 0 0 0 0 0 0 #</w:t>
      </w:r>
      <w:ins w:id="42" w:author="LW" w:date="2021-09-25T15:16:24Z">
        <w:r>
          <w:rPr>
            <w:rFonts w:hint="default"/>
          </w:rPr>
          <w:t xml:space="preserve">  </w:t>
        </w:r>
      </w:ins>
      <w:r>
        <w:rPr>
          <w:rFonts w:hint="default"/>
        </w:rPr>
        <w:t>LnQ_base_Acoustic_survey(2)</w:t>
      </w:r>
    </w:p>
    <w:p>
      <w:pPr>
        <w:pStyle w:val="5"/>
        <w:rPr>
          <w:ins w:id="43" w:author="LW" w:date="2021-09-25T15:16:24Z"/>
          <w:rFonts w:hint="default"/>
        </w:rPr>
      </w:pPr>
      <w:ins w:id="44" w:author="LW" w:date="2021-09-25T15:16:24Z">
        <w:r>
          <w:rPr>
            <w:rFonts w:hint="default"/>
          </w:rPr>
          <w:t>0 1 0.3 0.1 0.1           0          3          0          0          0          0          0          0          0  #  Q_extraSD_Acoustic(2)</w:t>
        </w:r>
      </w:ins>
    </w:p>
    <w:p>
      <w:pPr>
        <w:pStyle w:val="5"/>
        <w:rPr>
          <w:rFonts w:hint="default"/>
        </w:rPr>
      </w:pPr>
      <w:r>
        <w:rPr>
          <w:rFonts w:hint="default"/>
        </w:rPr>
        <w:t xml:space="preserve">            -3             3           </w:t>
      </w:r>
      <w:ins w:id="45" w:author="LW" w:date="2021-09-25T15:16:24Z">
        <w:r>
          <w:rPr>
            <w:rFonts w:hint="default"/>
          </w:rPr>
          <w:t>0.26             0</w:t>
        </w:r>
      </w:ins>
      <w:r>
        <w:rPr>
          <w:rFonts w:hint="default"/>
        </w:rPr>
        <w:t xml:space="preserve">             1             0         </w:t>
      </w:r>
      <w:ins w:id="46" w:author="LW" w:date="2021-09-25T15:16:24Z">
        <w:r>
          <w:rPr>
            <w:rFonts w:hint="default"/>
          </w:rPr>
          <w:t xml:space="preserve">-1 </w:t>
        </w:r>
      </w:ins>
      <w:r>
        <w:rPr>
          <w:rFonts w:hint="default"/>
        </w:rPr>
        <w:t xml:space="preserve">         0          0          0          0          0          0          0  #  LnQ_base_DEPM_survey(3)</w:t>
      </w:r>
    </w:p>
    <w:p>
      <w:pPr>
        <w:pStyle w:val="5"/>
        <w:rPr>
          <w:ins w:id="47" w:author="LW" w:date="2021-09-25T15:16:24Z"/>
          <w:rFonts w:hint="default"/>
        </w:rPr>
      </w:pPr>
      <w:ins w:id="48" w:author="LW" w:date="2021-09-25T15:16:24Z">
        <w:r>
          <w:rPr>
            <w:rFonts w:hint="default"/>
          </w:rPr>
          <w:t>0             1           0.3              0.1           0.1           0          3          0          0          0          0          0          0          0  #  Q_extraSD_Acoustic(2)</w:t>
        </w:r>
      </w:ins>
    </w:p>
    <w:p>
      <w:pPr>
        <w:pStyle w:val="5"/>
        <w:rPr>
          <w:rFonts w:hint="default"/>
        </w:rPr>
      </w:pPr>
      <w:ins w:id="49" w:author="LW" w:date="2021-09-25T15:16:24Z">
        <w:r>
          <w:rPr>
            <w:rFonts w:hint="default"/>
          </w:rPr>
          <w:t xml:space="preserve">-3             3             0             0             1             0          1          0          0          0          0          0          0          0  #  </w:t>
        </w:r>
      </w:ins>
      <w:r>
        <w:rPr>
          <w:rFonts w:hint="default"/>
        </w:rPr>
        <w:t>LnQ_base_Rec_survey(</w:t>
      </w:r>
      <w:ins w:id="50" w:author="LW" w:date="2021-09-25T15:16:24Z">
        <w:r>
          <w:rPr>
            <w:rFonts w:hint="default"/>
          </w:rPr>
          <w:t>4)</w:t>
        </w:r>
      </w:ins>
    </w:p>
    <w:p>
      <w:pPr>
        <w:pStyle w:val="5"/>
        <w:rPr>
          <w:rFonts w:hint="default"/>
        </w:rPr>
      </w:pPr>
      <w:r>
        <w:rPr>
          <w:rFonts w:hint="default"/>
        </w:rPr>
        <w:t>#_no timevary Q parameters</w:t>
      </w:r>
    </w:p>
    <w:p>
      <w:pPr>
        <w:pStyle w:val="5"/>
        <w:rPr>
          <w:rFonts w:hint="default"/>
        </w:rPr>
      </w:pPr>
      <w:r>
        <w:rPr>
          <w:rFonts w:hint="default"/>
        </w:rPr>
        <w:t>#</w:t>
      </w:r>
    </w:p>
    <w:p>
      <w:pPr>
        <w:pStyle w:val="5"/>
        <w:rPr>
          <w:rFonts w:hint="default"/>
        </w:rPr>
      </w:pPr>
      <w:r>
        <w:rPr>
          <w:rFonts w:hint="default"/>
        </w:rPr>
        <w:t>#_size_selex_patterns</w:t>
      </w:r>
    </w:p>
    <w:p>
      <w:pPr>
        <w:pStyle w:val="5"/>
        <w:rPr>
          <w:rFonts w:hint="default"/>
        </w:rPr>
      </w:pPr>
      <w:r>
        <w:rPr>
          <w:rFonts w:hint="default"/>
        </w:rPr>
        <w:t>#Pattern:_0; parm=0; selex=1.0 for all sizes</w:t>
      </w:r>
    </w:p>
    <w:p>
      <w:pPr>
        <w:pStyle w:val="5"/>
        <w:rPr>
          <w:rFonts w:hint="default"/>
        </w:rPr>
      </w:pPr>
      <w:r>
        <w:rPr>
          <w:rFonts w:hint="default"/>
        </w:rPr>
        <w:t>#Pattern:_1; parm=2; logistic; with 95% width specification</w:t>
      </w:r>
    </w:p>
    <w:p>
      <w:pPr>
        <w:pStyle w:val="5"/>
        <w:rPr>
          <w:rFonts w:hint="default"/>
        </w:rPr>
      </w:pPr>
      <w:r>
        <w:rPr>
          <w:rFonts w:hint="default"/>
        </w:rPr>
        <w:t>#Pattern:_5; parm=2; mirror another size selex; PARMS pick the min-max bin to mirror</w:t>
      </w:r>
    </w:p>
    <w:p>
      <w:pPr>
        <w:pStyle w:val="5"/>
        <w:rPr>
          <w:rFonts w:hint="default"/>
        </w:rPr>
      </w:pPr>
      <w:r>
        <w:rPr>
          <w:rFonts w:hint="default"/>
        </w:rPr>
        <w:t>#Pattern:_15; parm=0; mirror another age or length seller</w:t>
      </w:r>
    </w:p>
    <w:p>
      <w:pPr>
        <w:pStyle w:val="5"/>
        <w:rPr>
          <w:rFonts w:hint="default"/>
        </w:rPr>
      </w:pPr>
      <w:r>
        <w:rPr>
          <w:rFonts w:hint="default"/>
        </w:rPr>
        <w:t>#Pattern:_6; parm=2+special; non-parm len selex</w:t>
      </w:r>
    </w:p>
    <w:p>
      <w:pPr>
        <w:pStyle w:val="5"/>
        <w:rPr>
          <w:rFonts w:hint="default"/>
        </w:rPr>
      </w:pPr>
      <w:r>
        <w:rPr>
          <w:rFonts w:hint="default"/>
        </w:rPr>
        <w:t>#Pattern:_43; parm=2+special+2;  like 6, with 2 additional param for scaling (average over bin range)</w:t>
      </w:r>
    </w:p>
    <w:p>
      <w:pPr>
        <w:pStyle w:val="5"/>
        <w:rPr>
          <w:rFonts w:hint="default"/>
        </w:rPr>
      </w:pPr>
      <w:r>
        <w:rPr>
          <w:rFonts w:hint="default"/>
        </w:rPr>
        <w:t>#Pattern:_8; parm=8; New doublelogistic with smooth transitions and constant above Linf option</w:t>
      </w:r>
    </w:p>
    <w:p>
      <w:pPr>
        <w:pStyle w:val="5"/>
        <w:rPr>
          <w:rFonts w:hint="default"/>
        </w:rPr>
      </w:pPr>
      <w:r>
        <w:rPr>
          <w:rFonts w:hint="default"/>
        </w:rPr>
        <w:t>#Pattern:_9; parm=6; simple 4-parm double logistic with starting length; parm 5 is first length; parm 6=1 does desc as offset</w:t>
      </w:r>
    </w:p>
    <w:p>
      <w:pPr>
        <w:pStyle w:val="5"/>
        <w:rPr>
          <w:rFonts w:hint="default"/>
        </w:rPr>
      </w:pPr>
      <w:r>
        <w:rPr>
          <w:rFonts w:hint="default"/>
        </w:rPr>
        <w:t>#Pattern:_21; parm=2+special; non-parm len selex, read as pairs of size, then selex</w:t>
      </w:r>
    </w:p>
    <w:p>
      <w:pPr>
        <w:pStyle w:val="5"/>
        <w:rPr>
          <w:rFonts w:hint="default"/>
        </w:rPr>
      </w:pPr>
      <w:r>
        <w:rPr>
          <w:rFonts w:hint="default"/>
        </w:rPr>
        <w:t>#Pattern:_22; parm=4; double_normal as in CASAL</w:t>
      </w:r>
    </w:p>
    <w:p>
      <w:pPr>
        <w:pStyle w:val="5"/>
        <w:rPr>
          <w:rFonts w:hint="default"/>
        </w:rPr>
      </w:pPr>
      <w:r>
        <w:rPr>
          <w:rFonts w:hint="default"/>
        </w:rPr>
        <w:t>#Pattern:_23; parm=6; double_normal where final value is directly equal to sp(6) so can be &gt;1.0</w:t>
      </w:r>
    </w:p>
    <w:p>
      <w:pPr>
        <w:pStyle w:val="5"/>
        <w:rPr>
          <w:rFonts w:hint="default"/>
        </w:rPr>
      </w:pPr>
      <w:r>
        <w:rPr>
          <w:rFonts w:hint="default"/>
        </w:rPr>
        <w:t>#Pattern:_24; parm=6; double_normal with sel(minL) and sel(maxL), using joiners</w:t>
      </w:r>
    </w:p>
    <w:p>
      <w:pPr>
        <w:pStyle w:val="5"/>
        <w:rPr>
          <w:rFonts w:hint="default"/>
        </w:rPr>
      </w:pPr>
      <w:r>
        <w:rPr>
          <w:rFonts w:hint="default"/>
        </w:rPr>
        <w:t>#Pattern:_25; parm=3; exponential-logistic in size</w:t>
      </w:r>
    </w:p>
    <w:p>
      <w:pPr>
        <w:pStyle w:val="5"/>
        <w:rPr>
          <w:rFonts w:hint="default"/>
        </w:rPr>
      </w:pPr>
      <w:r>
        <w:rPr>
          <w:rFonts w:hint="default"/>
        </w:rPr>
        <w:t xml:space="preserve">#Pattern:_27; parm=3+special; cubic spline </w:t>
      </w:r>
    </w:p>
    <w:p>
      <w:pPr>
        <w:pStyle w:val="5"/>
        <w:rPr>
          <w:rFonts w:hint="default"/>
        </w:rPr>
      </w:pPr>
      <w:r>
        <w:rPr>
          <w:rFonts w:hint="default"/>
        </w:rPr>
        <w:t>#Pattern:_42; parm=2+special+3; // like 27, with 2 additional param for scaling (average over bin range)</w:t>
      </w:r>
    </w:p>
    <w:p>
      <w:pPr>
        <w:pStyle w:val="5"/>
        <w:rPr>
          <w:rFonts w:hint="default"/>
        </w:rPr>
      </w:pPr>
      <w:r>
        <w:rPr>
          <w:rFonts w:hint="default"/>
        </w:rPr>
        <w:t>#_discard_options:_0=none;_1=define_retention;_2=retention&amp;mortality;_3=all_discarded_dead;_4=define_dome-shaped_retention</w:t>
      </w:r>
    </w:p>
    <w:p>
      <w:pPr>
        <w:pStyle w:val="5"/>
        <w:rPr>
          <w:rFonts w:hint="default"/>
        </w:rPr>
      </w:pPr>
      <w:r>
        <w:rPr>
          <w:rFonts w:hint="default"/>
        </w:rPr>
        <w:t>#_Pattern Discard Male Special</w:t>
      </w:r>
    </w:p>
    <w:p>
      <w:pPr>
        <w:pStyle w:val="5"/>
        <w:rPr>
          <w:rFonts w:hint="default"/>
        </w:rPr>
      </w:pPr>
      <w:r>
        <w:rPr>
          <w:rFonts w:hint="default"/>
        </w:rPr>
        <w:t xml:space="preserve"> 0 0 0 0 # 1 purse_seine</w:t>
      </w:r>
    </w:p>
    <w:p>
      <w:pPr>
        <w:pStyle w:val="5"/>
        <w:rPr>
          <w:rFonts w:hint="default"/>
        </w:rPr>
      </w:pPr>
      <w:r>
        <w:rPr>
          <w:rFonts w:hint="default"/>
        </w:rPr>
        <w:t xml:space="preserve"> 0 0 0 0 # 2 Acoustic_survey</w:t>
      </w:r>
    </w:p>
    <w:p>
      <w:pPr>
        <w:pStyle w:val="5"/>
        <w:rPr>
          <w:rFonts w:hint="default"/>
        </w:rPr>
      </w:pPr>
      <w:r>
        <w:rPr>
          <w:rFonts w:hint="default"/>
        </w:rPr>
        <w:t xml:space="preserve"> 0 0 0 0 # 3 DEPM_survey</w:t>
      </w:r>
    </w:p>
    <w:p>
      <w:pPr>
        <w:pStyle w:val="5"/>
        <w:rPr>
          <w:rFonts w:hint="default"/>
        </w:rPr>
      </w:pPr>
      <w:r>
        <w:rPr>
          <w:rFonts w:hint="default"/>
        </w:rPr>
        <w:t xml:space="preserve"> 0 0 0 0 # 4 Rec_survey</w:t>
      </w:r>
    </w:p>
    <w:p>
      <w:pPr>
        <w:pStyle w:val="5"/>
        <w:rPr>
          <w:rFonts w:hint="default"/>
        </w:rPr>
      </w:pPr>
      <w:r>
        <w:rPr>
          <w:rFonts w:hint="default"/>
        </w:rPr>
        <w:t>#</w:t>
      </w:r>
    </w:p>
    <w:p>
      <w:pPr>
        <w:pStyle w:val="5"/>
        <w:rPr>
          <w:rFonts w:hint="default"/>
        </w:rPr>
      </w:pPr>
      <w:r>
        <w:rPr>
          <w:rFonts w:hint="default"/>
        </w:rPr>
        <w:t>#_age_selex_types</w:t>
      </w:r>
    </w:p>
    <w:p>
      <w:pPr>
        <w:pStyle w:val="5"/>
        <w:rPr>
          <w:rFonts w:hint="default"/>
        </w:rPr>
      </w:pPr>
      <w:r>
        <w:rPr>
          <w:rFonts w:hint="default"/>
        </w:rPr>
        <w:t>#Pattern:_0; parm=0; selex=1.0 for ages 0 to maxage</w:t>
      </w:r>
    </w:p>
    <w:p>
      <w:pPr>
        <w:pStyle w:val="5"/>
        <w:rPr>
          <w:rFonts w:hint="default"/>
        </w:rPr>
      </w:pPr>
      <w:r>
        <w:rPr>
          <w:rFonts w:hint="default"/>
        </w:rPr>
        <w:t>#Pattern:_10; parm=0; selex=1.0 for ages 1 to maxage</w:t>
      </w:r>
    </w:p>
    <w:p>
      <w:pPr>
        <w:pStyle w:val="5"/>
        <w:rPr>
          <w:rFonts w:hint="default"/>
        </w:rPr>
      </w:pPr>
      <w:r>
        <w:rPr>
          <w:rFonts w:hint="default"/>
        </w:rPr>
        <w:t>#Pattern:_11; parm=2; selex=1.0  for specified min-max age</w:t>
      </w:r>
    </w:p>
    <w:p>
      <w:pPr>
        <w:pStyle w:val="5"/>
        <w:rPr>
          <w:rFonts w:hint="default"/>
        </w:rPr>
      </w:pPr>
      <w:r>
        <w:rPr>
          <w:rFonts w:hint="default"/>
        </w:rPr>
        <w:t>#Pattern:_12; parm=2; age logistic</w:t>
      </w:r>
    </w:p>
    <w:p>
      <w:pPr>
        <w:pStyle w:val="5"/>
        <w:rPr>
          <w:rFonts w:hint="default"/>
        </w:rPr>
      </w:pPr>
      <w:r>
        <w:rPr>
          <w:rFonts w:hint="default"/>
        </w:rPr>
        <w:t>#Pattern:_13; parm=8; age double logistic</w:t>
      </w:r>
    </w:p>
    <w:p>
      <w:pPr>
        <w:pStyle w:val="5"/>
        <w:rPr>
          <w:rFonts w:hint="default"/>
        </w:rPr>
      </w:pPr>
      <w:r>
        <w:rPr>
          <w:rFonts w:hint="default"/>
        </w:rPr>
        <w:t>#Pattern:_14; parm=nages+1; age empirical</w:t>
      </w:r>
    </w:p>
    <w:p>
      <w:pPr>
        <w:pStyle w:val="5"/>
        <w:rPr>
          <w:rFonts w:hint="default"/>
        </w:rPr>
      </w:pPr>
      <w:r>
        <w:rPr>
          <w:rFonts w:hint="default"/>
        </w:rPr>
        <w:t>#Pattern:_15; parm=0; mirror another age or length selex</w:t>
      </w:r>
    </w:p>
    <w:p>
      <w:pPr>
        <w:pStyle w:val="5"/>
        <w:rPr>
          <w:rFonts w:hint="default"/>
        </w:rPr>
      </w:pPr>
      <w:r>
        <w:rPr>
          <w:rFonts w:hint="default"/>
        </w:rPr>
        <w:t>#Pattern:_16; parm=2; Coleraine - Gaussian</w:t>
      </w:r>
    </w:p>
    <w:p>
      <w:pPr>
        <w:pStyle w:val="5"/>
        <w:rPr>
          <w:rFonts w:hint="default"/>
        </w:rPr>
      </w:pPr>
      <w:r>
        <w:rPr>
          <w:rFonts w:hint="default"/>
        </w:rPr>
        <w:t>#Pattern:_17; parm=nages+1; empirical as random walk  N parameters to read can be overridden by setting special to non-zero</w:t>
      </w:r>
    </w:p>
    <w:p>
      <w:pPr>
        <w:pStyle w:val="5"/>
        <w:rPr>
          <w:rFonts w:hint="default"/>
        </w:rPr>
      </w:pPr>
      <w:r>
        <w:rPr>
          <w:rFonts w:hint="default"/>
        </w:rPr>
        <w:t>#Pattern:_41; parm=2+nages+1; // like 17, with 2 additional param for scaling (average over bin range)</w:t>
      </w:r>
    </w:p>
    <w:p>
      <w:pPr>
        <w:pStyle w:val="5"/>
        <w:rPr>
          <w:rFonts w:hint="default"/>
        </w:rPr>
      </w:pPr>
      <w:r>
        <w:rPr>
          <w:rFonts w:hint="default"/>
        </w:rPr>
        <w:t>#Pattern:_18; parm=8; double logistic - smooth transition</w:t>
      </w:r>
    </w:p>
    <w:p>
      <w:pPr>
        <w:pStyle w:val="5"/>
        <w:rPr>
          <w:rFonts w:hint="default"/>
        </w:rPr>
      </w:pPr>
      <w:r>
        <w:rPr>
          <w:rFonts w:hint="default"/>
        </w:rPr>
        <w:t>#Pattern:_19; parm=6; simple 4-parm double logistic with starting age</w:t>
      </w:r>
    </w:p>
    <w:p>
      <w:pPr>
        <w:pStyle w:val="5"/>
        <w:rPr>
          <w:rFonts w:hint="default"/>
        </w:rPr>
      </w:pPr>
      <w:r>
        <w:rPr>
          <w:rFonts w:hint="default"/>
        </w:rPr>
        <w:t>#Pattern:_20; parm=6; double_normal,using joiners</w:t>
      </w:r>
    </w:p>
    <w:p>
      <w:pPr>
        <w:pStyle w:val="5"/>
        <w:rPr>
          <w:rFonts w:hint="default"/>
        </w:rPr>
      </w:pPr>
      <w:r>
        <w:rPr>
          <w:rFonts w:hint="default"/>
        </w:rPr>
        <w:t>#Pattern:_26; parm=3; exponential-logistic in age</w:t>
      </w:r>
    </w:p>
    <w:p>
      <w:pPr>
        <w:pStyle w:val="5"/>
        <w:rPr>
          <w:rFonts w:hint="default"/>
        </w:rPr>
      </w:pPr>
      <w:r>
        <w:rPr>
          <w:rFonts w:hint="default"/>
        </w:rPr>
        <w:t>#Pattern:_27; parm=3+special; cubic spline in age</w:t>
      </w:r>
    </w:p>
    <w:p>
      <w:pPr>
        <w:pStyle w:val="5"/>
        <w:rPr>
          <w:rFonts w:hint="default"/>
        </w:rPr>
      </w:pPr>
      <w:r>
        <w:rPr>
          <w:rFonts w:hint="default"/>
        </w:rPr>
        <w:t>#Pattern:_42; parm=2+nages+1; // cubic spline; with 2 additional param for scaling (average over bin range)</w:t>
      </w:r>
    </w:p>
    <w:p>
      <w:pPr>
        <w:pStyle w:val="5"/>
        <w:rPr>
          <w:ins w:id="51" w:author="LW" w:date="2021-09-25T15:16:24Z"/>
          <w:rFonts w:hint="default"/>
        </w:rPr>
      </w:pPr>
      <w:r>
        <w:rPr>
          <w:rFonts w:hint="default"/>
        </w:rPr>
        <w:t>#_Pattern Discard Male Special</w:t>
      </w:r>
    </w:p>
    <w:p>
      <w:pPr>
        <w:pStyle w:val="5"/>
        <w:rPr>
          <w:rFonts w:hint="default"/>
        </w:rPr>
      </w:pPr>
      <w:r>
        <w:rPr>
          <w:rFonts w:hint="default"/>
        </w:rPr>
        <w:t xml:space="preserve"> 17 0 0 0 # 1 purse_seine</w:t>
      </w:r>
    </w:p>
    <w:p>
      <w:pPr>
        <w:pStyle w:val="5"/>
        <w:rPr>
          <w:rFonts w:hint="default"/>
        </w:rPr>
      </w:pPr>
      <w:r>
        <w:rPr>
          <w:rFonts w:hint="default"/>
        </w:rPr>
        <w:t xml:space="preserve"> 17 0 0 0 # 2 Acoustic_survey</w:t>
      </w:r>
    </w:p>
    <w:p>
      <w:pPr>
        <w:pStyle w:val="5"/>
        <w:rPr>
          <w:rFonts w:hint="default"/>
        </w:rPr>
      </w:pPr>
      <w:r>
        <w:rPr>
          <w:rFonts w:hint="default"/>
        </w:rPr>
        <w:t xml:space="preserve"> </w:t>
      </w:r>
      <w:ins w:id="52" w:author="LW" w:date="2021-09-25T15:16:24Z">
        <w:commentRangeStart w:id="4"/>
        <w:r>
          <w:rPr>
            <w:rFonts w:hint="default"/>
          </w:rPr>
          <w:t>11</w:t>
        </w:r>
      </w:ins>
      <w:r>
        <w:rPr>
          <w:rFonts w:hint="default"/>
        </w:rPr>
        <w:t xml:space="preserve"> 0 0 0 </w:t>
      </w:r>
      <w:ins w:id="53" w:author="LW" w:date="2021-09-25T15:16:24Z">
        <w:r>
          <w:rPr>
            <w:rFonts w:hint="default"/>
          </w:rPr>
          <w:t xml:space="preserve"># </w:t>
        </w:r>
      </w:ins>
      <w:r>
        <w:rPr>
          <w:rFonts w:hint="default"/>
        </w:rPr>
        <w:t>3 DEPM_survey</w:t>
      </w:r>
    </w:p>
    <w:p>
      <w:pPr>
        <w:pStyle w:val="5"/>
        <w:rPr>
          <w:rFonts w:hint="default"/>
        </w:rPr>
      </w:pPr>
      <w:ins w:id="54" w:author="LW" w:date="2021-09-25T15:16:24Z">
        <w:r>
          <w:rPr>
            <w:rFonts w:hint="default"/>
          </w:rPr>
          <w:t xml:space="preserve"> 11 0 0 0 # 4 </w:t>
        </w:r>
      </w:ins>
      <w:r>
        <w:rPr>
          <w:rFonts w:hint="default"/>
        </w:rPr>
        <w:t>Rec_</w:t>
      </w:r>
      <w:ins w:id="55" w:author="LW" w:date="2021-09-25T15:16:24Z">
        <w:r>
          <w:rPr>
            <w:rFonts w:hint="default"/>
          </w:rPr>
          <w:t>survey</w:t>
        </w:r>
        <w:commentRangeEnd w:id="4"/>
      </w:ins>
      <w:r>
        <w:commentReference w:id="4"/>
      </w:r>
    </w:p>
    <w:p>
      <w:pPr>
        <w:pStyle w:val="5"/>
        <w:rPr>
          <w:rFonts w:hint="default"/>
        </w:rPr>
      </w:pPr>
      <w:commentRangeStart w:id="5"/>
      <w:r>
        <w:rPr>
          <w:rFonts w:hint="default"/>
        </w:rPr>
        <w:t>#</w:t>
      </w:r>
      <w:commentRangeEnd w:id="5"/>
      <w:r>
        <w:commentReference w:id="5"/>
      </w:r>
    </w:p>
    <w:p>
      <w:pPr>
        <w:pStyle w:val="5"/>
        <w:rPr>
          <w:rFonts w:hint="default"/>
        </w:rPr>
      </w:pPr>
      <w:r>
        <w:rPr>
          <w:rFonts w:hint="default"/>
        </w:rPr>
        <w:t>#_          LO            HI          INIT         PRIOR         PR_SD       PR_type      PHASE    env-var    use_dev   dev_mnyr   dev_mxyr     dev_PH      Block    Blk_Fxn  #  parm_name</w:t>
      </w:r>
    </w:p>
    <w:p>
      <w:pPr>
        <w:pStyle w:val="5"/>
        <w:rPr>
          <w:rFonts w:hint="default"/>
        </w:rPr>
      </w:pPr>
      <w:r>
        <w:rPr>
          <w:rFonts w:hint="default"/>
        </w:rPr>
        <w:t>-4             4             0             0          0.01             0         -2          0          0          0          0          0          0          0  #  AgeSel_P1_purse_seine(1)</w:t>
      </w:r>
    </w:p>
    <w:p>
      <w:pPr>
        <w:pStyle w:val="5"/>
        <w:rPr>
          <w:rFonts w:hint="default"/>
        </w:rPr>
      </w:pPr>
      <w:r>
        <w:rPr>
          <w:rFonts w:hint="default"/>
        </w:rPr>
        <w:t>-3             3           0.9           0.5          0.01             0          5          0          23          1978          2020          5          0          0  #  AgeSel_P2_purse_seine(1)</w:t>
      </w:r>
    </w:p>
    <w:p>
      <w:pPr>
        <w:pStyle w:val="5"/>
        <w:rPr>
          <w:rFonts w:hint="default"/>
        </w:rPr>
      </w:pPr>
      <w:r>
        <w:rPr>
          <w:rFonts w:hint="default"/>
        </w:rPr>
        <w:t>-4             4           0.4           0.5          0.01             0          5          0          23          1978          2020         5          0          0  #  AgeSel_P3_purse_seine(1)</w:t>
      </w:r>
    </w:p>
    <w:p>
      <w:pPr>
        <w:pStyle w:val="5"/>
        <w:rPr>
          <w:rFonts w:hint="default"/>
        </w:rPr>
      </w:pPr>
      <w:r>
        <w:rPr>
          <w:rFonts w:hint="default"/>
        </w:rPr>
        <w:t>-4             4           0.1           0.3          0.01             0          4          0          0          0          0          0          0          0  #  AgeSel_P4_purse_seine(1)</w:t>
      </w:r>
    </w:p>
    <w:p>
      <w:pPr>
        <w:pStyle w:val="5"/>
        <w:rPr>
          <w:rFonts w:hint="default"/>
        </w:rPr>
      </w:pPr>
      <w:r>
        <w:rPr>
          <w:rFonts w:hint="default"/>
        </w:rPr>
        <w:t>-4             4             0           0.1          0.01             0          -4          0          0          0          0          0          0          0  #  AgeSel_P5_purse_seine(1)</w:t>
      </w:r>
    </w:p>
    <w:p>
      <w:pPr>
        <w:pStyle w:val="5"/>
        <w:rPr>
          <w:rFonts w:hint="default"/>
        </w:rPr>
      </w:pPr>
      <w:r>
        <w:rPr>
          <w:rFonts w:hint="default"/>
        </w:rPr>
        <w:t>-4             4             0           0.1          0.01             0          -4          0          0          0          0          0          0          0  #  AgeSel_P6_purse_seine(1)</w:t>
      </w:r>
    </w:p>
    <w:p>
      <w:pPr>
        <w:pStyle w:val="5"/>
        <w:rPr>
          <w:rFonts w:hint="default"/>
        </w:rPr>
      </w:pPr>
      <w:r>
        <w:rPr>
          <w:rFonts w:hint="default"/>
        </w:rPr>
        <w:t xml:space="preserve">            -4             4             0           0.5          0.01             0          -4          0          0          0          0          0          0          0  #  AgeSel_P7_purse_seine(1)</w:t>
      </w:r>
    </w:p>
    <w:p>
      <w:pPr>
        <w:pStyle w:val="5"/>
        <w:rPr>
          <w:rFonts w:hint="default"/>
        </w:rPr>
      </w:pPr>
    </w:p>
    <w:p>
      <w:pPr>
        <w:pStyle w:val="5"/>
        <w:rPr>
          <w:rFonts w:hint="default"/>
        </w:rPr>
      </w:pPr>
      <w:r>
        <w:rPr>
          <w:rFonts w:hint="default"/>
        </w:rPr>
        <w:t>-1000            -4         -1000           -6          0.01              0         -2          0          0          0          0          0          0          0  #  AgeSel_P1_Acoustic_survey(2)</w:t>
      </w:r>
    </w:p>
    <w:p>
      <w:pPr>
        <w:pStyle w:val="5"/>
        <w:rPr>
          <w:rFonts w:hint="default"/>
        </w:rPr>
      </w:pPr>
      <w:r>
        <w:rPr>
          <w:rFonts w:hint="default"/>
        </w:rPr>
        <w:t>-4             4             0           0.5          0.01             0         -4          0          0          0          0          0          0          0  #  AgeSel_P2_Acoustic_survey(2)</w:t>
      </w:r>
    </w:p>
    <w:p>
      <w:pPr>
        <w:pStyle w:val="5"/>
        <w:rPr>
          <w:rFonts w:hint="default"/>
        </w:rPr>
      </w:pPr>
      <w:r>
        <w:rPr>
          <w:rFonts w:hint="default"/>
        </w:rPr>
        <w:t>-4             4             0             0          0.01             0          4          0          0          0          0          0          0          0  #  AgeSel_P3_Acoustic_survey(2)</w:t>
      </w:r>
    </w:p>
    <w:p>
      <w:pPr>
        <w:pStyle w:val="5"/>
        <w:rPr>
          <w:rFonts w:hint="default"/>
        </w:rPr>
      </w:pPr>
      <w:r>
        <w:rPr>
          <w:rFonts w:hint="default"/>
        </w:rPr>
        <w:t>-4             4             0             0          0.01             0          4          0          0          0          0          0          0          0  #  AgeSel_P4_Acoustic_survey(2)</w:t>
      </w:r>
    </w:p>
    <w:p>
      <w:pPr>
        <w:pStyle w:val="5"/>
        <w:rPr>
          <w:rFonts w:hint="default"/>
        </w:rPr>
      </w:pPr>
      <w:r>
        <w:rPr>
          <w:rFonts w:hint="default"/>
        </w:rPr>
        <w:t>-4             4             0             0          0.01             0          -4          0          0          0          0          0          0          0  #  AgeSel_P5_Acoustic_survey(2)</w:t>
      </w:r>
    </w:p>
    <w:p>
      <w:pPr>
        <w:pStyle w:val="5"/>
        <w:rPr>
          <w:rFonts w:hint="default"/>
        </w:rPr>
      </w:pPr>
      <w:r>
        <w:rPr>
          <w:rFonts w:hint="default"/>
        </w:rPr>
        <w:t xml:space="preserve">            -4             4             0             0          0.01             0          -4          0          0          0          0          0          0          0  #  AgeSel_P6_Acoustic_survey(2)</w:t>
      </w:r>
    </w:p>
    <w:p>
      <w:pPr>
        <w:pStyle w:val="5"/>
        <w:rPr>
          <w:rFonts w:hint="default"/>
        </w:rPr>
      </w:pPr>
      <w:r>
        <w:rPr>
          <w:rFonts w:hint="default"/>
        </w:rPr>
        <w:t>-4             4             0            -1          0.01             0          -4          0          0          0          0          0          0          0  #  AgeSel_P7_Acoustic_survey(2)</w:t>
      </w:r>
    </w:p>
    <w:p>
      <w:pPr>
        <w:pStyle w:val="5"/>
        <w:rPr>
          <w:ins w:id="56" w:author="LW" w:date="2021-09-25T15:16:25Z"/>
          <w:rFonts w:hint="default"/>
        </w:rPr>
      </w:pPr>
    </w:p>
    <w:p>
      <w:pPr>
        <w:pStyle w:val="5"/>
        <w:rPr>
          <w:ins w:id="57" w:author="LW" w:date="2021-09-25T15:16:25Z"/>
          <w:rFonts w:hint="default"/>
        </w:rPr>
      </w:pPr>
      <w:ins w:id="58" w:author="LW" w:date="2021-09-25T15:16:25Z">
        <w:commentRangeStart w:id="6"/>
        <w:r>
          <w:rPr>
            <w:rFonts w:hint="default"/>
          </w:rPr>
          <w:t>#DEPM</w:t>
        </w:r>
        <w:commentRangeEnd w:id="6"/>
      </w:ins>
      <w:r>
        <w:commentReference w:id="6"/>
      </w:r>
    </w:p>
    <w:p>
      <w:pPr>
        <w:pStyle w:val="5"/>
        <w:rPr>
          <w:ins w:id="59" w:author="LW" w:date="2021-09-25T15:16:25Z"/>
          <w:rFonts w:hint="default"/>
        </w:rPr>
      </w:pPr>
      <w:ins w:id="60" w:author="LW" w:date="2021-09-25T15:16:25Z">
        <w:r>
          <w:rPr>
            <w:rFonts w:hint="default"/>
          </w:rPr>
          <w:t>0            12            1             -2          0.01             0         -3          0          0          0          0          0          0          0  #  AgeSel_P1_Active(3)</w:t>
        </w:r>
      </w:ins>
    </w:p>
    <w:p>
      <w:pPr>
        <w:pStyle w:val="5"/>
        <w:rPr>
          <w:ins w:id="61" w:author="LW" w:date="2021-09-25T15:16:25Z"/>
          <w:rFonts w:hint="default"/>
        </w:rPr>
      </w:pPr>
      <w:ins w:id="62" w:author="LW" w:date="2021-09-25T15:16:25Z">
        <w:r>
          <w:rPr>
            <w:rFonts w:hint="default"/>
          </w:rPr>
          <w:t>0            12            6              0          0.01             0         -3          0          0          0          0          0          0          0  #  AgeSel_P2_Active(3)</w:t>
        </w:r>
      </w:ins>
    </w:p>
    <w:p>
      <w:pPr>
        <w:pStyle w:val="5"/>
        <w:rPr>
          <w:rFonts w:hint="default"/>
        </w:rPr>
      </w:pPr>
    </w:p>
    <w:p>
      <w:pPr>
        <w:pStyle w:val="5"/>
        <w:rPr>
          <w:rFonts w:hint="default"/>
        </w:rPr>
      </w:pPr>
      <w:r>
        <w:rPr>
          <w:rFonts w:hint="default"/>
        </w:rPr>
        <w:t>#Rec_survey</w:t>
      </w:r>
    </w:p>
    <w:p>
      <w:pPr>
        <w:pStyle w:val="5"/>
        <w:rPr>
          <w:rFonts w:hint="default"/>
        </w:rPr>
      </w:pPr>
      <w:r>
        <w:rPr>
          <w:rFonts w:hint="default"/>
        </w:rPr>
        <w:t>0            12            0             -2          0.01             0         -3          0          0          0          0          0          0          0  #  AgeSel_P1_Active(3)</w:t>
      </w:r>
    </w:p>
    <w:p>
      <w:pPr>
        <w:pStyle w:val="5"/>
        <w:rPr>
          <w:rFonts w:hint="default"/>
        </w:rPr>
      </w:pPr>
      <w:r>
        <w:rPr>
          <w:rFonts w:hint="default"/>
        </w:rPr>
        <w:t>0            12            0              0          0.01             0         -3          0          0          0          0          0          0          0  #  AgeSel_P2_Active(3)</w:t>
      </w:r>
    </w:p>
    <w:p>
      <w:pPr>
        <w:pStyle w:val="5"/>
        <w:rPr>
          <w:ins w:id="63" w:author="LW" w:date="2021-09-25T15:16:25Z"/>
          <w:rFonts w:hint="default"/>
        </w:rPr>
      </w:pPr>
    </w:p>
    <w:p>
      <w:pPr>
        <w:pStyle w:val="5"/>
        <w:rPr>
          <w:rFonts w:hint="default"/>
        </w:rPr>
      </w:pPr>
      <w:r>
        <w:rPr>
          <w:rFonts w:hint="default"/>
        </w:rPr>
        <w:t xml:space="preserve"># </w:t>
      </w:r>
      <w:commentRangeStart w:id="7"/>
      <w:r>
        <w:rPr>
          <w:rFonts w:hint="default"/>
        </w:rPr>
        <w:t>timevary selex parameters</w:t>
      </w:r>
      <w:commentRangeEnd w:id="7"/>
      <w:r>
        <w:commentReference w:id="7"/>
      </w:r>
      <w:r>
        <w:rPr>
          <w:rFonts w:hint="default"/>
        </w:rPr>
        <w:t xml:space="preserve"> </w:t>
      </w:r>
    </w:p>
    <w:p>
      <w:pPr>
        <w:pStyle w:val="5"/>
        <w:rPr>
          <w:ins w:id="64" w:author="LW" w:date="2021-09-25T15:16:25Z"/>
          <w:rFonts w:hint="default"/>
        </w:rPr>
      </w:pPr>
      <w:r>
        <w:rPr>
          <w:rFonts w:hint="default"/>
        </w:rPr>
        <w:t>#</w:t>
      </w:r>
      <w:ins w:id="65" w:author="LW" w:date="2021-09-25T15:16:25Z">
        <w:r>
          <w:rPr>
            <w:rFonts w:hint="default"/>
          </w:rPr>
          <w:t>_          LO            HI          INIT         PRIOR         PR_SD       PR_type    PHASE  #  parm_name</w:t>
        </w:r>
      </w:ins>
    </w:p>
    <w:p>
      <w:pPr>
        <w:pStyle w:val="5"/>
        <w:rPr>
          <w:rFonts w:hint="default"/>
        </w:rPr>
      </w:pPr>
      <w:ins w:id="66" w:author="LW" w:date="2021-09-25T15:16:25Z">
        <w:r>
          <w:rPr>
            <w:rFonts w:hint="default"/>
          </w:rPr>
          <w:tab/>
        </w:r>
      </w:ins>
      <w:ins w:id="67" w:author="LW" w:date="2021-09-25T15:16:25Z">
        <w:r>
          <w:rPr>
            <w:rFonts w:hint="default"/>
          </w:rPr>
          <w:t xml:space="preserve">5 </w:t>
        </w:r>
      </w:ins>
      <w:ins w:id="68" w:author="LW" w:date="2021-09-25T15:16:25Z">
        <w:r>
          <w:rPr>
            <w:rFonts w:hint="default"/>
          </w:rPr>
          <w:tab/>
        </w:r>
      </w:ins>
      <w:ins w:id="69" w:author="LW" w:date="2021-09-25T15:16:25Z">
        <w:r>
          <w:rPr>
            <w:rFonts w:hint="default"/>
          </w:rPr>
          <w:tab/>
        </w:r>
      </w:ins>
      <w:ins w:id="70" w:author="LW" w:date="2021-09-25T15:16:25Z">
        <w:r>
          <w:rPr>
            <w:rFonts w:hint="default"/>
          </w:rPr>
          <w:t>100</w:t>
        </w:r>
      </w:ins>
      <w:ins w:id="71" w:author="LW" w:date="2021-09-25T15:16:25Z">
        <w:r>
          <w:rPr>
            <w:rFonts w:hint="default"/>
          </w:rPr>
          <w:tab/>
        </w:r>
      </w:ins>
      <w:ins w:id="72" w:author="LW" w:date="2021-09-25T15:16:25Z">
        <w:r>
          <w:rPr>
            <w:rFonts w:hint="default"/>
          </w:rPr>
          <w:tab/>
        </w:r>
      </w:ins>
      <w:ins w:id="73" w:author="LW" w:date="2021-09-25T15:16:25Z">
        <w:r>
          <w:rPr>
            <w:rFonts w:hint="default"/>
          </w:rPr>
          <w:t xml:space="preserve">1 </w:t>
        </w:r>
      </w:ins>
      <w:ins w:id="74" w:author="LW" w:date="2021-09-25T15:16:25Z">
        <w:r>
          <w:rPr>
            <w:rFonts w:hint="default"/>
          </w:rPr>
          <w:tab/>
        </w:r>
      </w:ins>
      <w:ins w:id="75" w:author="LW" w:date="2021-09-25T15:16:25Z">
        <w:r>
          <w:rPr>
            <w:rFonts w:hint="default"/>
          </w:rPr>
          <w:tab/>
        </w:r>
      </w:ins>
      <w:ins w:id="76" w:author="LW" w:date="2021-09-25T15:16:25Z">
        <w:r>
          <w:rPr>
            <w:rFonts w:hint="default"/>
          </w:rPr>
          <w:t xml:space="preserve">5 </w:t>
        </w:r>
      </w:ins>
      <w:ins w:id="77" w:author="LW" w:date="2021-09-25T15:16:25Z">
        <w:r>
          <w:rPr>
            <w:rFonts w:hint="default"/>
          </w:rPr>
          <w:tab/>
        </w:r>
      </w:ins>
      <w:ins w:id="78" w:author="LW" w:date="2021-09-25T15:16:25Z">
        <w:r>
          <w:rPr>
            <w:rFonts w:hint="default"/>
          </w:rPr>
          <w:tab/>
        </w:r>
      </w:ins>
      <w:ins w:id="79" w:author="LW" w:date="2021-09-25T15:16:25Z">
        <w:r>
          <w:rPr>
            <w:rFonts w:hint="default"/>
          </w:rPr>
          <w:t xml:space="preserve">99 </w:t>
        </w:r>
      </w:ins>
      <w:ins w:id="80" w:author="LW" w:date="2021-09-25T15:16:25Z">
        <w:r>
          <w:rPr>
            <w:rFonts w:hint="default"/>
          </w:rPr>
          <w:tab/>
        </w:r>
      </w:ins>
      <w:ins w:id="81" w:author="LW" w:date="2021-09-25T15:16:25Z">
        <w:r>
          <w:rPr>
            <w:rFonts w:hint="default"/>
          </w:rPr>
          <w:tab/>
        </w:r>
      </w:ins>
      <w:ins w:id="82" w:author="LW" w:date="2021-09-25T15:16:25Z">
        <w:r>
          <w:rPr>
            <w:rFonts w:hint="default"/>
          </w:rPr>
          <w:t xml:space="preserve">0 </w:t>
        </w:r>
      </w:ins>
      <w:ins w:id="83" w:author="LW" w:date="2021-09-25T15:16:25Z">
        <w:r>
          <w:rPr>
            <w:rFonts w:hint="default"/>
          </w:rPr>
          <w:tab/>
        </w:r>
      </w:ins>
      <w:ins w:id="84" w:author="LW" w:date="2021-09-25T15:16:25Z">
        <w:r>
          <w:rPr>
            <w:rFonts w:hint="default"/>
          </w:rPr>
          <w:t>-4 #FL1(1)_dev_se</w:t>
        </w:r>
      </w:ins>
    </w:p>
    <w:p>
      <w:pPr>
        <w:pStyle w:val="5"/>
        <w:rPr>
          <w:ins w:id="85" w:author="LW" w:date="2021-09-25T15:16:25Z"/>
          <w:rFonts w:hint="default"/>
        </w:rPr>
      </w:pPr>
      <w:ins w:id="86" w:author="LW" w:date="2021-09-25T15:16:25Z">
        <w:r>
          <w:rPr>
            <w:rFonts w:hint="default"/>
          </w:rPr>
          <w:t xml:space="preserve">        -0.99             0.99           0           0           0.5             6      -5  # FL1(1)_dev_autocorr</w:t>
        </w:r>
      </w:ins>
    </w:p>
    <w:p>
      <w:pPr>
        <w:pStyle w:val="5"/>
        <w:rPr>
          <w:ins w:id="87" w:author="LW" w:date="2021-09-25T15:16:25Z"/>
          <w:rFonts w:hint="default"/>
        </w:rPr>
      </w:pPr>
    </w:p>
    <w:p>
      <w:pPr>
        <w:pStyle w:val="5"/>
        <w:rPr>
          <w:ins w:id="88" w:author="LW" w:date="2021-09-25T15:16:25Z"/>
          <w:rFonts w:hint="default"/>
        </w:rPr>
      </w:pPr>
      <w:ins w:id="89" w:author="LW" w:date="2021-09-25T15:16:25Z">
        <w:r>
          <w:rPr>
            <w:rFonts w:hint="default"/>
          </w:rPr>
          <w:tab/>
        </w:r>
      </w:ins>
      <w:ins w:id="90" w:author="LW" w:date="2021-09-25T15:16:25Z">
        <w:r>
          <w:rPr>
            <w:rFonts w:hint="default"/>
          </w:rPr>
          <w:t xml:space="preserve">5 </w:t>
        </w:r>
      </w:ins>
      <w:ins w:id="91" w:author="LW" w:date="2021-09-25T15:16:25Z">
        <w:r>
          <w:rPr>
            <w:rFonts w:hint="default"/>
          </w:rPr>
          <w:tab/>
        </w:r>
      </w:ins>
      <w:ins w:id="92" w:author="LW" w:date="2021-09-25T15:16:25Z">
        <w:r>
          <w:rPr>
            <w:rFonts w:hint="default"/>
          </w:rPr>
          <w:tab/>
        </w:r>
      </w:ins>
      <w:ins w:id="93" w:author="LW" w:date="2021-09-25T15:16:25Z">
        <w:r>
          <w:rPr>
            <w:rFonts w:hint="default"/>
          </w:rPr>
          <w:t>100</w:t>
        </w:r>
      </w:ins>
      <w:ins w:id="94" w:author="LW" w:date="2021-09-25T15:16:25Z">
        <w:r>
          <w:rPr>
            <w:rFonts w:hint="default"/>
          </w:rPr>
          <w:tab/>
        </w:r>
      </w:ins>
      <w:ins w:id="95" w:author="LW" w:date="2021-09-25T15:16:25Z">
        <w:r>
          <w:rPr>
            <w:rFonts w:hint="default"/>
          </w:rPr>
          <w:tab/>
        </w:r>
      </w:ins>
      <w:ins w:id="96" w:author="LW" w:date="2021-09-25T15:16:25Z">
        <w:r>
          <w:rPr>
            <w:rFonts w:hint="default"/>
          </w:rPr>
          <w:t xml:space="preserve">1 </w:t>
        </w:r>
      </w:ins>
      <w:ins w:id="97" w:author="LW" w:date="2021-09-25T15:16:25Z">
        <w:r>
          <w:rPr>
            <w:rFonts w:hint="default"/>
          </w:rPr>
          <w:tab/>
        </w:r>
      </w:ins>
      <w:ins w:id="98" w:author="LW" w:date="2021-09-25T15:16:25Z">
        <w:r>
          <w:rPr>
            <w:rFonts w:hint="default"/>
          </w:rPr>
          <w:tab/>
        </w:r>
      </w:ins>
      <w:ins w:id="99" w:author="LW" w:date="2021-09-25T15:16:25Z">
        <w:r>
          <w:rPr>
            <w:rFonts w:hint="default"/>
          </w:rPr>
          <w:t xml:space="preserve">5 </w:t>
        </w:r>
      </w:ins>
      <w:ins w:id="100" w:author="LW" w:date="2021-09-25T15:16:25Z">
        <w:r>
          <w:rPr>
            <w:rFonts w:hint="default"/>
          </w:rPr>
          <w:tab/>
        </w:r>
      </w:ins>
      <w:ins w:id="101" w:author="LW" w:date="2021-09-25T15:16:25Z">
        <w:r>
          <w:rPr>
            <w:rFonts w:hint="default"/>
          </w:rPr>
          <w:tab/>
        </w:r>
      </w:ins>
      <w:ins w:id="102" w:author="LW" w:date="2021-09-25T15:16:25Z">
        <w:r>
          <w:rPr>
            <w:rFonts w:hint="default"/>
          </w:rPr>
          <w:t xml:space="preserve">99 </w:t>
        </w:r>
      </w:ins>
      <w:ins w:id="103" w:author="LW" w:date="2021-09-25T15:16:25Z">
        <w:r>
          <w:rPr>
            <w:rFonts w:hint="default"/>
          </w:rPr>
          <w:tab/>
        </w:r>
      </w:ins>
      <w:ins w:id="104" w:author="LW" w:date="2021-09-25T15:16:25Z">
        <w:r>
          <w:rPr>
            <w:rFonts w:hint="default"/>
          </w:rPr>
          <w:tab/>
        </w:r>
      </w:ins>
      <w:ins w:id="105" w:author="LW" w:date="2021-09-25T15:16:25Z">
        <w:r>
          <w:rPr>
            <w:rFonts w:hint="default"/>
          </w:rPr>
          <w:t xml:space="preserve">0 </w:t>
        </w:r>
      </w:ins>
      <w:ins w:id="106" w:author="LW" w:date="2021-09-25T15:16:25Z">
        <w:r>
          <w:rPr>
            <w:rFonts w:hint="default"/>
          </w:rPr>
          <w:tab/>
        </w:r>
      </w:ins>
      <w:ins w:id="107" w:author="LW" w:date="2021-09-25T15:16:25Z">
        <w:r>
          <w:rPr>
            <w:rFonts w:hint="default"/>
          </w:rPr>
          <w:t>-4 #FL1(1)_dev_se</w:t>
        </w:r>
      </w:ins>
    </w:p>
    <w:p>
      <w:pPr>
        <w:pStyle w:val="5"/>
        <w:rPr>
          <w:ins w:id="108" w:author="LW" w:date="2021-09-25T15:16:25Z"/>
          <w:rFonts w:hint="default"/>
        </w:rPr>
      </w:pPr>
      <w:ins w:id="109" w:author="LW" w:date="2021-09-25T15:16:25Z">
        <w:r>
          <w:rPr>
            <w:rFonts w:hint="default"/>
          </w:rPr>
          <w:t xml:space="preserve">        -0.99             0.99           0           0           0.5             6      -5  # FL1(1)_dev_autocorr</w:t>
        </w:r>
      </w:ins>
    </w:p>
    <w:p>
      <w:pPr>
        <w:pStyle w:val="5"/>
        <w:rPr>
          <w:rFonts w:hint="default"/>
        </w:rPr>
      </w:pPr>
    </w:p>
    <w:p>
      <w:pPr>
        <w:pStyle w:val="5"/>
        <w:rPr>
          <w:rFonts w:hint="default"/>
        </w:rPr>
      </w:pPr>
      <w:r>
        <w:rPr>
          <w:rFonts w:hint="default"/>
        </w:rPr>
        <w:t xml:space="preserve"># timevary selex parameters </w:t>
      </w:r>
    </w:p>
    <w:p>
      <w:pPr>
        <w:pStyle w:val="5"/>
        <w:rPr>
          <w:rFonts w:hint="default"/>
        </w:rPr>
      </w:pPr>
      <w:r>
        <w:rPr>
          <w:rFonts w:hint="default"/>
        </w:rPr>
        <w:t>#_          LO            HI          INIT         PRIOR         PR_SD       PR_type    PHASE  #  parm_name</w:t>
      </w:r>
    </w:p>
    <w:p>
      <w:pPr>
        <w:pStyle w:val="5"/>
        <w:rPr>
          <w:rFonts w:hint="default"/>
        </w:rPr>
      </w:pPr>
      <w:r>
        <w:rPr>
          <w:rFonts w:hint="default"/>
        </w:rPr>
        <w:t>#            -4             4           0.9             1          0.01             0      4  # AgeSel_P2_purse_seine(1)_BLK1delta_1988</w:t>
      </w:r>
    </w:p>
    <w:p>
      <w:pPr>
        <w:pStyle w:val="5"/>
        <w:rPr>
          <w:rFonts w:hint="default"/>
        </w:rPr>
      </w:pPr>
      <w:r>
        <w:rPr>
          <w:rFonts w:hint="default"/>
        </w:rPr>
        <w:t>#            -4             4           0.9             1          0.01             0      4  # AgeSel_P2_purse_seine(1)_BLK1delta_2006</w:t>
      </w:r>
    </w:p>
    <w:p>
      <w:pPr>
        <w:pStyle w:val="5"/>
        <w:rPr>
          <w:rFonts w:hint="default"/>
        </w:rPr>
      </w:pPr>
      <w:r>
        <w:rPr>
          <w:rFonts w:hint="default"/>
        </w:rPr>
        <w:t>#            -4             4           0.4             1          0.01             0      4  # AgeSel_P3_purse_seine(1)_BLK1delta_1988</w:t>
      </w:r>
    </w:p>
    <w:p>
      <w:pPr>
        <w:pStyle w:val="5"/>
        <w:rPr>
          <w:rFonts w:hint="default"/>
        </w:rPr>
      </w:pPr>
      <w:r>
        <w:rPr>
          <w:rFonts w:hint="default"/>
        </w:rPr>
        <w:t>#            -4             4           0.4             1          0.01             0      4  # AgeSel_P3_purse_seine(1)_BLK1delta_2006</w:t>
      </w:r>
    </w:p>
    <w:p>
      <w:pPr>
        <w:pStyle w:val="5"/>
        <w:rPr>
          <w:rFonts w:hint="default"/>
        </w:rPr>
      </w:pPr>
      <w:r>
        <w:rPr>
          <w:rFonts w:hint="default"/>
        </w:rPr>
        <w:t>#            -4             4           0.1             1          0.01             0      4  # AgeSel_P4_purse_seine(1)_BLK1delta_1988</w:t>
      </w:r>
    </w:p>
    <w:p>
      <w:pPr>
        <w:pStyle w:val="5"/>
        <w:rPr>
          <w:rFonts w:hint="default"/>
        </w:rPr>
      </w:pPr>
      <w:r>
        <w:rPr>
          <w:rFonts w:hint="default"/>
        </w:rPr>
        <w:t>#            -4             4           0.1             1          0.01             0      4  # AgeSel_P4_purse_seine(1)_BLK1delta_2006</w:t>
      </w:r>
    </w:p>
    <w:p>
      <w:pPr>
        <w:pStyle w:val="5"/>
        <w:rPr>
          <w:rFonts w:hint="default"/>
        </w:rPr>
      </w:pPr>
      <w:r>
        <w:rPr>
          <w:rFonts w:hint="default"/>
        </w:rPr>
        <w:t>#            -4             4          -0.5             1          0.01             0      4  # AgeSel_P7_purse_seine(1)_BLK1delta_1988</w:t>
      </w:r>
    </w:p>
    <w:p>
      <w:pPr>
        <w:pStyle w:val="5"/>
        <w:rPr>
          <w:rFonts w:hint="default"/>
        </w:rPr>
      </w:pPr>
      <w:r>
        <w:rPr>
          <w:rFonts w:hint="default"/>
        </w:rPr>
        <w:t>#            -4             4          -0.5             1          0.01             0      4  # AgeSel_P7_purse_seine(1)_BLK1delta_2006</w:t>
      </w:r>
    </w:p>
    <w:p>
      <w:pPr>
        <w:pStyle w:val="5"/>
        <w:rPr>
          <w:rFonts w:hint="default"/>
        </w:rPr>
      </w:pPr>
      <w:r>
        <w:rPr>
          <w:rFonts w:hint="default"/>
        </w:rPr>
        <w:t xml:space="preserve"># info on dev vectors created for selex parms are reported with other devs after tag parameter section </w:t>
      </w:r>
    </w:p>
    <w:p>
      <w:pPr>
        <w:pStyle w:val="5"/>
        <w:rPr>
          <w:rFonts w:hint="default"/>
        </w:rPr>
      </w:pPr>
      <w:r>
        <w:rPr>
          <w:rFonts w:hint="default"/>
        </w:rPr>
        <w:t>#</w:t>
      </w:r>
    </w:p>
    <w:p>
      <w:pPr>
        <w:pStyle w:val="5"/>
        <w:rPr>
          <w:rFonts w:hint="default"/>
        </w:rPr>
      </w:pPr>
      <w:r>
        <w:rPr>
          <w:rFonts w:hint="default"/>
        </w:rPr>
        <w:t>0   #  use 2D_AR1 selectivity(0/1):  experimental feature</w:t>
      </w:r>
    </w:p>
    <w:p>
      <w:pPr>
        <w:pStyle w:val="5"/>
        <w:rPr>
          <w:rFonts w:hint="default"/>
        </w:rPr>
      </w:pPr>
      <w:r>
        <w:rPr>
          <w:rFonts w:hint="default"/>
        </w:rPr>
        <w:t>#_no 2D_AR1 selex offset used</w:t>
      </w:r>
    </w:p>
    <w:p>
      <w:pPr>
        <w:pStyle w:val="5"/>
        <w:rPr>
          <w:rFonts w:hint="default"/>
        </w:rPr>
      </w:pPr>
      <w:r>
        <w:rPr>
          <w:rFonts w:hint="default"/>
        </w:rPr>
        <w:t>#</w:t>
      </w:r>
    </w:p>
    <w:p>
      <w:pPr>
        <w:pStyle w:val="5"/>
        <w:rPr>
          <w:rFonts w:hint="default"/>
        </w:rPr>
      </w:pPr>
      <w:r>
        <w:rPr>
          <w:rFonts w:hint="default"/>
        </w:rPr>
        <w:t># Tag loss and Tag reporting parameters go next</w:t>
      </w:r>
    </w:p>
    <w:p>
      <w:pPr>
        <w:pStyle w:val="5"/>
        <w:rPr>
          <w:rFonts w:hint="default"/>
        </w:rPr>
      </w:pPr>
      <w:r>
        <w:rPr>
          <w:rFonts w:hint="default"/>
        </w:rPr>
        <w:t>0  # TG_custom:  0=no read; 1=read if tags exist</w:t>
      </w:r>
    </w:p>
    <w:p>
      <w:pPr>
        <w:pStyle w:val="5"/>
        <w:rPr>
          <w:rFonts w:hint="default"/>
        </w:rPr>
      </w:pPr>
      <w:r>
        <w:rPr>
          <w:rFonts w:hint="default"/>
        </w:rPr>
        <w:t>#_Cond -6 6 1 1 2 0.01 -4 0 0 0 0 0 0 0  #_placeholder if no parameters</w:t>
      </w:r>
    </w:p>
    <w:p>
      <w:pPr>
        <w:pStyle w:val="5"/>
        <w:rPr>
          <w:rFonts w:hint="default"/>
        </w:rPr>
      </w:pPr>
      <w:r>
        <w:rPr>
          <w:rFonts w:hint="default"/>
        </w:rPr>
        <w:t>#</w:t>
      </w:r>
    </w:p>
    <w:p>
      <w:pPr>
        <w:pStyle w:val="5"/>
        <w:rPr>
          <w:rFonts w:hint="default"/>
        </w:rPr>
      </w:pPr>
      <w:r>
        <w:rPr>
          <w:rFonts w:hint="default"/>
        </w:rPr>
        <w:t># deviation vectors for timevary parameters</w:t>
      </w:r>
    </w:p>
    <w:p>
      <w:pPr>
        <w:pStyle w:val="5"/>
        <w:rPr>
          <w:rFonts w:hint="default"/>
        </w:rPr>
      </w:pPr>
      <w:r>
        <w:rPr>
          <w:rFonts w:hint="default"/>
        </w:rPr>
        <w:t>#  base   base first block   block  env  env   dev   dev   dev   dev   dev</w:t>
      </w:r>
    </w:p>
    <w:p>
      <w:pPr>
        <w:pStyle w:val="5"/>
        <w:rPr>
          <w:rFonts w:hint="default"/>
        </w:rPr>
      </w:pPr>
      <w:r>
        <w:rPr>
          <w:rFonts w:hint="default"/>
        </w:rPr>
        <w:t>#  type  index  parm trend pattern link  var  vectr link _mnyr  mxyr phase  dev_vector</w:t>
      </w:r>
    </w:p>
    <w:p>
      <w:pPr>
        <w:pStyle w:val="5"/>
        <w:rPr>
          <w:rFonts w:hint="default"/>
        </w:rPr>
      </w:pPr>
      <w:r>
        <w:rPr>
          <w:rFonts w:hint="default"/>
        </w:rPr>
        <w:t>#      5     2     1     1     3     2     0     0     0     0     0     0</w:t>
      </w:r>
    </w:p>
    <w:p>
      <w:pPr>
        <w:pStyle w:val="5"/>
        <w:rPr>
          <w:rFonts w:hint="default"/>
        </w:rPr>
      </w:pPr>
      <w:r>
        <w:rPr>
          <w:rFonts w:hint="default"/>
        </w:rPr>
        <w:t>#      5     3     3     1     3     2     0     0     0     0     0     0</w:t>
      </w:r>
    </w:p>
    <w:p>
      <w:pPr>
        <w:pStyle w:val="5"/>
        <w:rPr>
          <w:rFonts w:hint="default"/>
        </w:rPr>
      </w:pPr>
      <w:r>
        <w:rPr>
          <w:rFonts w:hint="default"/>
        </w:rPr>
        <w:t>#      5     4     5     1     3     2     0     0     0     0     0     0</w:t>
      </w:r>
    </w:p>
    <w:p>
      <w:pPr>
        <w:pStyle w:val="5"/>
        <w:rPr>
          <w:rFonts w:hint="default"/>
        </w:rPr>
      </w:pPr>
      <w:r>
        <w:rPr>
          <w:rFonts w:hint="default"/>
        </w:rPr>
        <w:t>#      5     7     7     1     3     2     0     0     0     0     0     0</w:t>
      </w:r>
    </w:p>
    <w:p>
      <w:pPr>
        <w:pStyle w:val="5"/>
        <w:rPr>
          <w:rFonts w:hint="default"/>
        </w:rPr>
      </w:pPr>
      <w:r>
        <w:rPr>
          <w:rFonts w:hint="default"/>
        </w:rPr>
        <w:t xml:space="preserve">     #</w:t>
      </w:r>
    </w:p>
    <w:p>
      <w:pPr>
        <w:pStyle w:val="5"/>
        <w:rPr>
          <w:rFonts w:hint="default"/>
        </w:rPr>
      </w:pPr>
      <w:r>
        <w:rPr>
          <w:rFonts w:hint="default"/>
        </w:rPr>
        <w:t xml:space="preserve"># Input variance adjustments factors: </w:t>
      </w:r>
    </w:p>
    <w:p>
      <w:pPr>
        <w:pStyle w:val="5"/>
        <w:rPr>
          <w:rFonts w:hint="default"/>
        </w:rPr>
      </w:pPr>
      <w:r>
        <w:rPr>
          <w:rFonts w:hint="default"/>
        </w:rPr>
        <w:t xml:space="preserve"> #_1=add_to_survey_CV</w:t>
      </w:r>
    </w:p>
    <w:p>
      <w:pPr>
        <w:pStyle w:val="5"/>
        <w:rPr>
          <w:rFonts w:hint="default"/>
        </w:rPr>
      </w:pPr>
      <w:r>
        <w:rPr>
          <w:rFonts w:hint="default"/>
        </w:rPr>
        <w:t xml:space="preserve"> #_2=add_to_discard_stddev</w:t>
      </w:r>
    </w:p>
    <w:p>
      <w:pPr>
        <w:pStyle w:val="5"/>
        <w:rPr>
          <w:rFonts w:hint="default"/>
        </w:rPr>
      </w:pPr>
      <w:r>
        <w:rPr>
          <w:rFonts w:hint="default"/>
        </w:rPr>
        <w:t xml:space="preserve"> #_3=add_to_bodywt_CV</w:t>
      </w:r>
    </w:p>
    <w:p>
      <w:pPr>
        <w:pStyle w:val="5"/>
        <w:rPr>
          <w:rFonts w:hint="default"/>
        </w:rPr>
      </w:pPr>
      <w:r>
        <w:rPr>
          <w:rFonts w:hint="default"/>
        </w:rPr>
        <w:t xml:space="preserve"> #_4=mult_by_lencomp_N</w:t>
      </w:r>
    </w:p>
    <w:p>
      <w:pPr>
        <w:pStyle w:val="5"/>
        <w:rPr>
          <w:rFonts w:hint="default"/>
        </w:rPr>
      </w:pPr>
      <w:r>
        <w:rPr>
          <w:rFonts w:hint="default"/>
        </w:rPr>
        <w:t xml:space="preserve"> #_5=mult_by_agecomp_N</w:t>
      </w:r>
    </w:p>
    <w:p>
      <w:pPr>
        <w:pStyle w:val="5"/>
        <w:rPr>
          <w:rFonts w:hint="default"/>
        </w:rPr>
      </w:pPr>
      <w:r>
        <w:rPr>
          <w:rFonts w:hint="default"/>
        </w:rPr>
        <w:t xml:space="preserve"> #_6=mult_by_size-at-age_N</w:t>
      </w:r>
    </w:p>
    <w:p>
      <w:pPr>
        <w:pStyle w:val="5"/>
        <w:rPr>
          <w:rFonts w:hint="default"/>
        </w:rPr>
      </w:pPr>
      <w:r>
        <w:rPr>
          <w:rFonts w:hint="default"/>
        </w:rPr>
        <w:t xml:space="preserve"> #_7=mult_by_generalized_sizecomp</w:t>
      </w:r>
    </w:p>
    <w:p>
      <w:pPr>
        <w:pStyle w:val="5"/>
        <w:rPr>
          <w:rFonts w:hint="default"/>
        </w:rPr>
      </w:pPr>
      <w:r>
        <w:rPr>
          <w:rFonts w:hint="default"/>
        </w:rPr>
        <w:t>#_Factor  Fleet  Value</w:t>
      </w:r>
    </w:p>
    <w:p>
      <w:pPr>
        <w:pStyle w:val="5"/>
        <w:rPr>
          <w:rFonts w:hint="default"/>
        </w:rPr>
      </w:pPr>
      <w:r>
        <w:rPr>
          <w:rFonts w:hint="default"/>
        </w:rPr>
        <w:t xml:space="preserve">      </w:t>
      </w:r>
      <w:ins w:id="110" w:author="LW" w:date="2021-09-25T15:16:25Z">
        <w:commentRangeStart w:id="8"/>
        <w:r>
          <w:rPr>
            <w:rFonts w:hint="default"/>
          </w:rPr>
          <w:t>5</w:t>
        </w:r>
        <w:commentRangeEnd w:id="8"/>
      </w:ins>
      <w:r>
        <w:commentReference w:id="8"/>
      </w:r>
      <w:r>
        <w:rPr>
          <w:rFonts w:hint="default"/>
        </w:rPr>
        <w:t xml:space="preserve">      1         1</w:t>
      </w:r>
    </w:p>
    <w:p>
      <w:pPr>
        <w:pStyle w:val="5"/>
        <w:rPr>
          <w:rFonts w:hint="default"/>
        </w:rPr>
      </w:pPr>
      <w:r>
        <w:rPr>
          <w:rFonts w:hint="default"/>
        </w:rPr>
        <w:t xml:space="preserve">      5      2         1</w:t>
      </w:r>
    </w:p>
    <w:p>
      <w:pPr>
        <w:pStyle w:val="5"/>
        <w:rPr>
          <w:rFonts w:hint="default"/>
        </w:rPr>
      </w:pPr>
      <w:r>
        <w:rPr>
          <w:rFonts w:hint="default"/>
        </w:rPr>
        <w:t xml:space="preserve">      4      3         1</w:t>
      </w:r>
    </w:p>
    <w:p>
      <w:pPr>
        <w:pStyle w:val="5"/>
        <w:rPr>
          <w:rFonts w:hint="default"/>
        </w:rPr>
      </w:pPr>
      <w:r>
        <w:rPr>
          <w:rFonts w:hint="default"/>
        </w:rPr>
        <w:t xml:space="preserve">      </w:t>
      </w:r>
      <w:ins w:id="111" w:author="LW" w:date="2021-09-25T15:16:25Z">
        <w:r>
          <w:rPr>
            <w:rFonts w:hint="default"/>
          </w:rPr>
          <w:t>5</w:t>
        </w:r>
      </w:ins>
      <w:r>
        <w:rPr>
          <w:rFonts w:hint="default"/>
        </w:rPr>
        <w:t xml:space="preserve">      4         1</w:t>
      </w:r>
    </w:p>
    <w:p>
      <w:pPr>
        <w:pStyle w:val="5"/>
        <w:rPr>
          <w:rFonts w:hint="default"/>
        </w:rPr>
      </w:pPr>
      <w:r>
        <w:rPr>
          <w:rFonts w:hint="default"/>
        </w:rPr>
        <w:t xml:space="preserve"> -9999   1    0  # terminator</w:t>
      </w:r>
    </w:p>
    <w:p>
      <w:pPr>
        <w:pStyle w:val="5"/>
        <w:rPr>
          <w:rFonts w:hint="default"/>
        </w:rPr>
      </w:pPr>
      <w:r>
        <w:rPr>
          <w:rFonts w:hint="default"/>
        </w:rPr>
        <w:t>#</w:t>
      </w:r>
    </w:p>
    <w:p>
      <w:pPr>
        <w:pStyle w:val="5"/>
        <w:rPr>
          <w:rFonts w:hint="default"/>
        </w:rPr>
      </w:pPr>
      <w:r>
        <w:rPr>
          <w:rFonts w:hint="default"/>
        </w:rPr>
        <w:t>4 #_maxlambdaphase</w:t>
      </w:r>
    </w:p>
    <w:p>
      <w:pPr>
        <w:pStyle w:val="5"/>
        <w:rPr>
          <w:rFonts w:hint="default"/>
        </w:rPr>
      </w:pPr>
      <w:r>
        <w:rPr>
          <w:rFonts w:hint="default"/>
        </w:rPr>
        <w:t>1 #_sd_offset; must be 1 if any growthCV, sigmaR, or survey extraSD is an estimated parameter</w:t>
      </w:r>
    </w:p>
    <w:p>
      <w:pPr>
        <w:pStyle w:val="5"/>
        <w:rPr>
          <w:rFonts w:hint="default"/>
        </w:rPr>
      </w:pPr>
      <w:r>
        <w:rPr>
          <w:rFonts w:hint="default"/>
        </w:rPr>
        <w:t># read 3 changes to default Lambdas (default value is 1.0)</w:t>
      </w:r>
    </w:p>
    <w:p>
      <w:pPr>
        <w:pStyle w:val="5"/>
        <w:rPr>
          <w:rFonts w:hint="default"/>
        </w:rPr>
      </w:pPr>
      <w:r>
        <w:rPr>
          <w:rFonts w:hint="default"/>
        </w:rPr>
        <w:t xml:space="preserve"># Like_comp codes:  1=surv; 2=disc; 3=mnwt; 4=length; 5=age; 6=SizeFreq; 7=sizeage; 8=catch; 9=init_equ_catch; </w:t>
      </w:r>
    </w:p>
    <w:p>
      <w:pPr>
        <w:pStyle w:val="5"/>
        <w:rPr>
          <w:rFonts w:hint="default"/>
        </w:rPr>
      </w:pPr>
      <w:r>
        <w:rPr>
          <w:rFonts w:hint="default"/>
        </w:rPr>
        <w:t># 10=recrdev; 11=parm_prior; 12=parm_dev; 13=CrashPen; 14=Morphcomp; 15=Tag-comp; 16=Tag-negbin; 17=F_ballpark</w:t>
      </w:r>
    </w:p>
    <w:p>
      <w:pPr>
        <w:pStyle w:val="5"/>
        <w:rPr>
          <w:rFonts w:hint="default"/>
        </w:rPr>
      </w:pPr>
      <w:r>
        <w:rPr>
          <w:rFonts w:hint="default"/>
        </w:rPr>
        <w:t>#like_comp fleet  phase  value  sizefreq_method</w:t>
      </w:r>
    </w:p>
    <w:p>
      <w:pPr>
        <w:pStyle w:val="5"/>
        <w:rPr>
          <w:rFonts w:hint="default"/>
        </w:rPr>
      </w:pPr>
      <w:r>
        <w:rPr>
          <w:rFonts w:hint="default"/>
        </w:rPr>
        <w:t xml:space="preserve"> 9 1 1 1 1</w:t>
      </w:r>
    </w:p>
    <w:p>
      <w:pPr>
        <w:pStyle w:val="5"/>
        <w:rPr>
          <w:rFonts w:hint="default"/>
        </w:rPr>
      </w:pPr>
      <w:r>
        <w:rPr>
          <w:rFonts w:hint="default"/>
        </w:rPr>
        <w:t xml:space="preserve"> 4 2 2 1 1</w:t>
      </w:r>
    </w:p>
    <w:p>
      <w:pPr>
        <w:pStyle w:val="5"/>
        <w:rPr>
          <w:rFonts w:hint="default"/>
        </w:rPr>
      </w:pPr>
      <w:r>
        <w:rPr>
          <w:rFonts w:hint="default"/>
        </w:rPr>
        <w:t xml:space="preserve"> 4 2 3 1 1</w:t>
      </w:r>
    </w:p>
    <w:p>
      <w:pPr>
        <w:pStyle w:val="5"/>
        <w:rPr>
          <w:rFonts w:hint="default"/>
        </w:rPr>
      </w:pPr>
      <w:r>
        <w:rPr>
          <w:rFonts w:hint="default"/>
        </w:rPr>
        <w:t xml:space="preserve"> 4 2 4 1 1</w:t>
      </w:r>
    </w:p>
    <w:p>
      <w:pPr>
        <w:pStyle w:val="5"/>
        <w:rPr>
          <w:rFonts w:hint="default"/>
        </w:rPr>
      </w:pPr>
      <w:r>
        <w:rPr>
          <w:rFonts w:hint="default"/>
        </w:rPr>
        <w:t>-9999  1  1  1  1  #  terminator</w:t>
      </w:r>
    </w:p>
    <w:p>
      <w:pPr>
        <w:pStyle w:val="5"/>
        <w:rPr>
          <w:rFonts w:hint="default"/>
        </w:rPr>
      </w:pPr>
      <w:r>
        <w:rPr>
          <w:rFonts w:hint="default"/>
        </w:rPr>
        <w:t>#</w:t>
      </w:r>
    </w:p>
    <w:p>
      <w:pPr>
        <w:pStyle w:val="5"/>
        <w:rPr>
          <w:rFonts w:hint="default"/>
        </w:rPr>
      </w:pPr>
      <w:r>
        <w:rPr>
          <w:rFonts w:hint="default"/>
        </w:rPr>
        <w:t># lambdas (for info only; columns are phases)</w:t>
      </w:r>
    </w:p>
    <w:p>
      <w:pPr>
        <w:pStyle w:val="5"/>
        <w:rPr>
          <w:rFonts w:hint="default"/>
        </w:rPr>
      </w:pPr>
      <w:r>
        <w:rPr>
          <w:rFonts w:hint="default"/>
        </w:rPr>
        <w:t>#  0 0 0 0 #_CPUE/survey:_1</w:t>
      </w:r>
    </w:p>
    <w:p>
      <w:pPr>
        <w:pStyle w:val="5"/>
        <w:rPr>
          <w:rFonts w:hint="default"/>
        </w:rPr>
      </w:pPr>
      <w:r>
        <w:rPr>
          <w:rFonts w:hint="default"/>
        </w:rPr>
        <w:t>#  1 1 1 1 #_CPUE/survey:_2</w:t>
      </w:r>
    </w:p>
    <w:p>
      <w:pPr>
        <w:pStyle w:val="5"/>
        <w:rPr>
          <w:rFonts w:hint="default"/>
        </w:rPr>
      </w:pPr>
      <w:r>
        <w:rPr>
          <w:rFonts w:hint="default"/>
        </w:rPr>
        <w:t>#  1 1 1 1 #_CPUE/survey:_3</w:t>
      </w:r>
    </w:p>
    <w:p>
      <w:pPr>
        <w:pStyle w:val="5"/>
        <w:rPr>
          <w:rFonts w:hint="default"/>
        </w:rPr>
      </w:pPr>
      <w:r>
        <w:rPr>
          <w:rFonts w:hint="default"/>
        </w:rPr>
        <w:t>#  1 1 1 1 #_agecomp:_1</w:t>
      </w:r>
    </w:p>
    <w:p>
      <w:pPr>
        <w:pStyle w:val="5"/>
        <w:rPr>
          <w:rFonts w:hint="default"/>
        </w:rPr>
      </w:pPr>
      <w:r>
        <w:rPr>
          <w:rFonts w:hint="default"/>
        </w:rPr>
        <w:t>#  1 1 1 1 #_agecomp:_2</w:t>
      </w:r>
    </w:p>
    <w:p>
      <w:pPr>
        <w:pStyle w:val="5"/>
        <w:rPr>
          <w:rFonts w:hint="default"/>
        </w:rPr>
      </w:pPr>
      <w:r>
        <w:rPr>
          <w:rFonts w:hint="default"/>
        </w:rPr>
        <w:t>#  0 0 0 0 #_agecomp:_3</w:t>
      </w:r>
    </w:p>
    <w:p>
      <w:pPr>
        <w:pStyle w:val="5"/>
        <w:rPr>
          <w:rFonts w:hint="default"/>
        </w:rPr>
      </w:pPr>
      <w:r>
        <w:rPr>
          <w:rFonts w:hint="default"/>
        </w:rPr>
        <w:t>#  1 1 1 1 #_init_equ_catch</w:t>
      </w:r>
    </w:p>
    <w:p>
      <w:pPr>
        <w:pStyle w:val="5"/>
        <w:rPr>
          <w:rFonts w:hint="default"/>
        </w:rPr>
      </w:pPr>
      <w:r>
        <w:rPr>
          <w:rFonts w:hint="default"/>
        </w:rPr>
        <w:t>#  1 1 1 1 #_recruitments</w:t>
      </w:r>
    </w:p>
    <w:p>
      <w:pPr>
        <w:pStyle w:val="5"/>
        <w:rPr>
          <w:rFonts w:hint="default"/>
        </w:rPr>
      </w:pPr>
      <w:r>
        <w:rPr>
          <w:rFonts w:hint="default"/>
        </w:rPr>
        <w:t>#  1 1 1 1 #_parameter-priors</w:t>
      </w:r>
    </w:p>
    <w:p>
      <w:pPr>
        <w:pStyle w:val="5"/>
        <w:rPr>
          <w:rFonts w:hint="default"/>
        </w:rPr>
      </w:pPr>
      <w:r>
        <w:rPr>
          <w:rFonts w:hint="default"/>
        </w:rPr>
        <w:t>#  1 1 1 1 #_parameter-dev-vectors</w:t>
      </w:r>
    </w:p>
    <w:p>
      <w:pPr>
        <w:pStyle w:val="5"/>
        <w:rPr>
          <w:rFonts w:hint="default"/>
        </w:rPr>
      </w:pPr>
      <w:r>
        <w:rPr>
          <w:rFonts w:hint="default"/>
        </w:rPr>
        <w:t>#  1 1 1 1 #_crashPenLambda</w:t>
      </w:r>
    </w:p>
    <w:p>
      <w:pPr>
        <w:pStyle w:val="5"/>
        <w:rPr>
          <w:ins w:id="112" w:author="LW" w:date="2021-09-25T15:16:25Z"/>
          <w:rFonts w:hint="default"/>
        </w:rPr>
      </w:pPr>
      <w:r>
        <w:rPr>
          <w:rFonts w:hint="default"/>
        </w:rPr>
        <w:t>#  0 0 0 0 # F_ballpark_lambda</w:t>
      </w:r>
    </w:p>
    <w:p>
      <w:pPr>
        <w:pStyle w:val="5"/>
        <w:rPr>
          <w:rFonts w:hint="default"/>
        </w:rPr>
      </w:pPr>
      <w:r>
        <w:rPr>
          <w:rFonts w:hint="default"/>
        </w:rPr>
        <w:t xml:space="preserve">1 # (0/1) read specs for more stddev reporting </w:t>
      </w:r>
    </w:p>
    <w:p>
      <w:pPr>
        <w:pStyle w:val="5"/>
        <w:rPr>
          <w:rFonts w:hint="default"/>
        </w:rPr>
      </w:pPr>
      <w:r>
        <w:rPr>
          <w:rFonts w:hint="default"/>
        </w:rPr>
        <w:t xml:space="preserve"> 0 2 -1 7 0 0 -1 2020 6 # selex type, len/age, year, N selex bins, Growth pattern, N growth ages, NatAge_area(-1 for all), NatAge_yr, N Natages</w:t>
      </w:r>
    </w:p>
    <w:p>
      <w:pPr>
        <w:pStyle w:val="5"/>
        <w:rPr>
          <w:rFonts w:hint="default"/>
        </w:rPr>
      </w:pPr>
      <w:r>
        <w:rPr>
          <w:rFonts w:hint="default"/>
        </w:rPr>
        <w:t xml:space="preserve"> 1 2 3 4 5 6 # vector with NatAge std bin picks (-1 in first bin to self-generate)</w:t>
      </w:r>
    </w:p>
    <w:p>
      <w:pPr>
        <w:pStyle w:val="5"/>
        <w:rPr>
          <w:ins w:id="113" w:author="LW" w:date="2021-09-25T15:16:25Z"/>
          <w:rFonts w:hint="default"/>
        </w:rPr>
      </w:pPr>
      <w:r>
        <w:rPr>
          <w:rFonts w:hint="default"/>
        </w:rPr>
        <w:t>999</w:t>
      </w:r>
    </w:p>
    <w:p>
      <w:pPr>
        <w:pStyle w:val="5"/>
        <w:rPr>
          <w:rFonts w:hint="default"/>
        </w:rPr>
      </w:pPr>
    </w:p>
    <w:sectPr>
      <w:cols w:space="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wise" w:date="2021-09-25T15:17:24Z" w:initials="l">
    <w:p w14:paraId="26842D5C">
      <w:pPr>
        <w:pStyle w:val="4"/>
        <w:rPr>
          <w:rFonts w:hint="default"/>
          <w:lang w:val="pt-PT"/>
        </w:rPr>
      </w:pPr>
      <w:r>
        <w:rPr>
          <w:rFonts w:hint="default"/>
          <w:lang w:val="pt-PT"/>
        </w:rPr>
        <w:t>In this option we won’t be using time blocks.</w:t>
      </w:r>
    </w:p>
  </w:comment>
  <w:comment w:id="1" w:author="lwise" w:date="2021-09-25T15:29:26Z" w:initials="l">
    <w:p w14:paraId="533C7F62">
      <w:pPr>
        <w:pStyle w:val="4"/>
        <w:rPr>
          <w:rFonts w:hint="default"/>
          <w:lang w:val="pt-PT"/>
        </w:rPr>
      </w:pPr>
      <w:r>
        <w:rPr>
          <w:rFonts w:hint="default"/>
          <w:lang w:val="pt-PT"/>
        </w:rPr>
        <w:t>Options changed, some are following the recommendation by the ‘model’</w:t>
      </w:r>
    </w:p>
  </w:comment>
  <w:comment w:id="2" w:author="lwise" w:date="2021-09-25T15:36:52Z" w:initials="l">
    <w:p w14:paraId="25A07A02">
      <w:pPr>
        <w:pStyle w:val="4"/>
        <w:rPr>
          <w:rFonts w:hint="default"/>
          <w:lang w:val="pt-PT"/>
        </w:rPr>
      </w:pPr>
      <w:r>
        <w:rPr>
          <w:rFonts w:hint="default"/>
          <w:lang w:val="pt-PT"/>
        </w:rPr>
        <w:t>Nothing changes in total loglike and AIC. Timeseries and SE differences are small. Maximum gradient component are smaller with the previous setting (2 for max F and 4 for N iterations</w:t>
      </w:r>
    </w:p>
  </w:comment>
  <w:comment w:id="3" w:author="lwise" w:date="2021-09-25T15:40:27Z" w:initials="l">
    <w:p w14:paraId="70F56E23">
      <w:pPr>
        <w:pStyle w:val="4"/>
        <w:rPr>
          <w:rFonts w:hint="default"/>
          <w:lang w:val="pt-PT"/>
        </w:rPr>
      </w:pPr>
      <w:r>
        <w:rPr>
          <w:rFonts w:hint="default"/>
          <w:lang w:val="pt-PT"/>
        </w:rPr>
        <w:t>Do  extra SE:  estimate a parameter that will contain an additive constant to be added to</w:t>
      </w:r>
    </w:p>
    <w:p w14:paraId="059C5823">
      <w:pPr>
        <w:pStyle w:val="4"/>
        <w:rPr>
          <w:rFonts w:hint="default"/>
          <w:lang w:val="pt-PT"/>
        </w:rPr>
      </w:pPr>
      <w:r>
        <w:rPr>
          <w:rFonts w:hint="default"/>
          <w:lang w:val="pt-PT"/>
        </w:rPr>
        <w:t>the input standard deviation of the survey variability.</w:t>
      </w:r>
    </w:p>
    <w:p w14:paraId="523C7E52">
      <w:pPr>
        <w:pStyle w:val="4"/>
        <w:rPr>
          <w:rFonts w:hint="default"/>
          <w:lang w:val="pt-PT"/>
        </w:rPr>
      </w:pPr>
      <w:r>
        <w:rPr>
          <w:rFonts w:hint="default"/>
          <w:lang w:val="pt-PT"/>
        </w:rPr>
        <w:t>Q float:  1 = float, analytical solution is used, but parameter line still required.</w:t>
      </w:r>
    </w:p>
  </w:comment>
  <w:comment w:id="4" w:author="lwise" w:date="2021-09-25T15:53:00Z" w:initials="l">
    <w:p w14:paraId="4EDE180D">
      <w:pPr>
        <w:pStyle w:val="4"/>
      </w:pPr>
      <w:r>
        <w:rPr>
          <w:rFonts w:hint="default"/>
        </w:rPr>
        <w:t>selex=1.0  for specified min-max age</w:t>
      </w:r>
    </w:p>
  </w:comment>
  <w:comment w:id="5" w:author="lwise" w:date="2021-09-25T16:35:04Z" w:initials="l">
    <w:p w14:paraId="0A466ACE">
      <w:pPr>
        <w:pStyle w:val="4"/>
        <w:rPr>
          <w:rFonts w:hint="default"/>
          <w:lang w:val="pt-PT"/>
        </w:rPr>
      </w:pPr>
      <w:bookmarkStart w:id="0" w:name="_GoBack"/>
      <w:r>
        <w:rPr>
          <w:rFonts w:hint="default"/>
          <w:lang w:val="pt-PT"/>
        </w:rPr>
        <w:t>Patterns is still 17 for purse seine (random walk for time varying selectivity)  and acoustic survey. No time blocks for the purse seine fleet.</w:t>
      </w:r>
    </w:p>
    <w:p w14:paraId="32D874B5">
      <w:pPr>
        <w:pStyle w:val="4"/>
        <w:rPr>
          <w:rFonts w:hint="default"/>
          <w:lang w:val="pt-PT"/>
        </w:rPr>
      </w:pPr>
      <w:r>
        <w:rPr>
          <w:rFonts w:hint="default"/>
          <w:lang w:val="pt-PT"/>
        </w:rPr>
        <w:t xml:space="preserve">The Random Walk for all years for ages up to 2, but one can choose which year and year class to be time varying. </w:t>
      </w:r>
    </w:p>
    <w:p w14:paraId="7FBD384E">
      <w:pPr>
        <w:pStyle w:val="4"/>
        <w:rPr>
          <w:rFonts w:hint="default"/>
          <w:lang w:val="pt-PT"/>
        </w:rPr>
      </w:pPr>
      <w:r>
        <w:rPr>
          <w:rFonts w:hint="default"/>
          <w:lang w:val="pt-PT"/>
        </w:rPr>
        <w:t>In this option parameter deviations are used. With this setting selectivity is not dome shaped for purse seine.</w:t>
      </w:r>
    </w:p>
    <w:p w14:paraId="442E1BA9">
      <w:pPr>
        <w:pStyle w:val="4"/>
        <w:rPr>
          <w:rFonts w:hint="default"/>
          <w:lang w:val="pt-PT"/>
        </w:rPr>
      </w:pPr>
      <w:r>
        <w:rPr>
          <w:rFonts w:hint="default"/>
          <w:lang w:val="pt-PT"/>
        </w:rPr>
        <w:t>Acoustic survey selectivity also changed. Now it’s only 1 for ages 3-6+</w:t>
      </w:r>
    </w:p>
    <w:bookmarkEnd w:id="0"/>
  </w:comment>
  <w:comment w:id="6" w:author="lwise" w:date="2021-09-25T16:32:12Z" w:initials="l">
    <w:p w14:paraId="06091CF5">
      <w:pPr>
        <w:pStyle w:val="4"/>
        <w:rPr>
          <w:rFonts w:hint="default"/>
          <w:lang w:val="pt-PT"/>
        </w:rPr>
      </w:pPr>
      <w:r>
        <w:rPr>
          <w:rFonts w:hint="default"/>
          <w:lang w:val="pt-PT"/>
        </w:rPr>
        <w:t>Changed pattern from 10 to 11, so it’s the same as for the Rec_survey. Selectivity is 1 for a specific age min-max bin (1 to 6)</w:t>
      </w:r>
    </w:p>
  </w:comment>
  <w:comment w:id="7" w:author="lwise" w:date="2021-09-25T16:13:09Z" w:initials="l">
    <w:p w14:paraId="7A1B7145">
      <w:pPr>
        <w:pStyle w:val="4"/>
        <w:rPr>
          <w:rFonts w:hint="default"/>
          <w:lang w:val="pt-PT"/>
        </w:rPr>
      </w:pPr>
      <w:r>
        <w:rPr>
          <w:rFonts w:hint="default"/>
          <w:lang w:val="pt-PT"/>
        </w:rPr>
        <w:t>Timevary selex parameters have changed for the purse seine fleet. Since we are using parameter deviation it is required 2 short parameter lines, one for the standard error</w:t>
      </w:r>
    </w:p>
    <w:p w14:paraId="1BCE0627">
      <w:pPr>
        <w:pStyle w:val="4"/>
        <w:rPr>
          <w:rFonts w:hint="default"/>
          <w:u w:val="single"/>
          <w:lang w:val="pt-PT"/>
        </w:rPr>
      </w:pPr>
      <w:r>
        <w:rPr>
          <w:rFonts w:hint="default"/>
          <w:lang w:val="pt-PT"/>
        </w:rPr>
        <w:t xml:space="preserve">(devse), followed by one for ρ (dev_autocorr). </w:t>
      </w:r>
    </w:p>
    <w:p w14:paraId="0311652A">
      <w:pPr>
        <w:pStyle w:val="4"/>
        <w:rPr>
          <w:rFonts w:hint="default"/>
          <w:lang w:val="pt-PT"/>
        </w:rPr>
      </w:pPr>
    </w:p>
  </w:comment>
  <w:comment w:id="8" w:author="lwise" w:date="2021-09-25T16:10:39Z" w:initials="l">
    <w:p w14:paraId="72B5309A">
      <w:pPr>
        <w:pStyle w:val="4"/>
      </w:pPr>
      <w:r>
        <w:rPr>
          <w:rFonts w:hint="default"/>
        </w:rPr>
        <w:t>Age composition is treated the same way as length composition.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842D5C" w15:done="0"/>
  <w15:commentEx w15:paraId="533C7F62" w15:done="0"/>
  <w15:commentEx w15:paraId="25A07A02" w15:done="0"/>
  <w15:commentEx w15:paraId="523C7E52" w15:done="0"/>
  <w15:commentEx w15:paraId="4EDE180D" w15:done="0"/>
  <w15:commentEx w15:paraId="442E1BA9" w15:done="0"/>
  <w15:commentEx w15:paraId="06091CF5" w15:done="0"/>
  <w15:commentEx w15:paraId="0311652A" w15:done="0"/>
  <w15:commentEx w15:paraId="72B530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W">
    <w15:presenceInfo w15:providerId="None" w15:userId="LW"/>
  </w15:person>
  <w15:person w15:author="lwise">
    <w15:presenceInfo w15:providerId="None" w15:userId="lwi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854682"/>
    <w:rsid w:val="3E221DBF"/>
    <w:rsid w:val="7B7023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Plain Text"/>
    <w:basedOn w:val="1"/>
    <w:uiPriority w:val="0"/>
    <w:rPr>
      <w:rFonts w:ascii="Courier New" w:hAnsi="Courier New" w:cs="Courier New"/>
      <w:sz w:val="20"/>
      <w:szCs w:val="21"/>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1035</TotalTime>
  <ScaleCrop>false</ScaleCrop>
  <LinksUpToDate>false</LinksUpToDate>
  <Application>WPS Office_11.2.0.10323_F1E327BC-269C-435d-A152-05C5408002CA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2021-09-25T14:16:00Z</dcterms:created>
  <dc:creator>lwise.IPIMAR</dc:creator>
  <cp:lastModifiedBy>lwise</cp:lastModifiedBy>
  <dcterms:modified xsi:type="dcterms:W3CDTF">2021-09-27T09:22:00Z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2070-11.2.0.10323</vt:lpwstr>
  </property>
  <property fmtid="{D5CDD505-2E9C-101B-9397-08002B2CF9AE}" pid="3" name="ICV">
    <vt:lpwstr>8747ADEDD0E546F38E8D2A62735CAF50</vt:lpwstr>
  </property>
</Properties>
</file>